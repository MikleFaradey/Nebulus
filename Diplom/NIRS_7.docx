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8036"/>
      </w:tblGrid>
      <w:tr w:rsidR="00B611F7" w:rsidRPr="00CE5231" w14:paraId="392A68E9" w14:textId="77777777" w:rsidTr="007A5BEF">
        <w:trPr>
          <w:trHeight w:val="2116"/>
        </w:trPr>
        <w:tc>
          <w:tcPr>
            <w:tcW w:w="1398" w:type="dxa"/>
          </w:tcPr>
          <w:p w14:paraId="5ED0C086" w14:textId="77777777" w:rsidR="00B611F7" w:rsidRPr="00CE5231" w:rsidRDefault="00B611F7" w:rsidP="007A5BEF">
            <w:pPr>
              <w:spacing w:before="120" w:after="120" w:line="360" w:lineRule="auto"/>
              <w:jc w:val="both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2899B118" wp14:editId="2B2BA0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43981214" name="Рисунок 1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81214" name="Рисунок 2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36" w:type="dxa"/>
          </w:tcPr>
          <w:p w14:paraId="0976BBC9" w14:textId="77777777" w:rsidR="00B611F7" w:rsidRPr="00CE5231" w:rsidRDefault="00B611F7" w:rsidP="007A5BEF">
            <w:pPr>
              <w:spacing w:before="120" w:line="240" w:lineRule="atLeast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2B0EBF19" w14:textId="77777777" w:rsidR="00B611F7" w:rsidRPr="00CE5231" w:rsidRDefault="00B611F7" w:rsidP="007A5BEF">
            <w:pPr>
              <w:spacing w:before="120" w:line="240" w:lineRule="atLeast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6FC5FAF2" w14:textId="77777777" w:rsidR="00B611F7" w:rsidRPr="00CE5231" w:rsidRDefault="00B611F7" w:rsidP="007A5BEF">
            <w:pPr>
              <w:spacing w:before="120" w:line="240" w:lineRule="atLeast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высшего образования</w:t>
            </w:r>
          </w:p>
          <w:p w14:paraId="19390017" w14:textId="77777777" w:rsidR="00B611F7" w:rsidRPr="00CE5231" w:rsidRDefault="00B611F7" w:rsidP="007A5BEF">
            <w:pPr>
              <w:spacing w:before="120" w:line="240" w:lineRule="atLeast"/>
              <w:ind w:right="-2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3AC534AB" w14:textId="77777777" w:rsidR="00B611F7" w:rsidRPr="00CE5231" w:rsidRDefault="00B611F7" w:rsidP="007A5BEF">
            <w:pPr>
              <w:spacing w:before="120" w:line="240" w:lineRule="atLeast"/>
              <w:ind w:right="-2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имени Н.Э. Баумана</w:t>
            </w:r>
          </w:p>
          <w:p w14:paraId="3A825472" w14:textId="77777777" w:rsidR="00B611F7" w:rsidRPr="00CE5231" w:rsidRDefault="00B611F7" w:rsidP="007A5BEF">
            <w:pPr>
              <w:spacing w:before="120" w:line="240" w:lineRule="atLeast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(национальный исследовательский университет)»</w:t>
            </w:r>
          </w:p>
          <w:p w14:paraId="34EE6877" w14:textId="77777777" w:rsidR="00B611F7" w:rsidRPr="00CE5231" w:rsidRDefault="00B611F7" w:rsidP="007A5BEF">
            <w:pPr>
              <w:spacing w:before="120" w:line="240" w:lineRule="atLeast"/>
              <w:jc w:val="center"/>
              <w:rPr>
                <w:rFonts w:eastAsia="Calibri"/>
                <w:b/>
                <w:color w:val="000000"/>
              </w:rPr>
            </w:pPr>
            <w:r w:rsidRPr="00CE5231">
              <w:rPr>
                <w:rFonts w:eastAsia="Calibri"/>
                <w:b/>
                <w:color w:val="000000"/>
              </w:rPr>
              <w:t>(МГТУ им. Н.Э. Баумана)</w:t>
            </w:r>
          </w:p>
        </w:tc>
      </w:tr>
    </w:tbl>
    <w:p w14:paraId="2B0777A8" w14:textId="77777777" w:rsidR="00B611F7" w:rsidRPr="00CE5231" w:rsidRDefault="00B611F7" w:rsidP="00B611F7">
      <w:pPr>
        <w:pBdr>
          <w:bottom w:val="thinThickSmallGap" w:sz="24" w:space="1" w:color="auto"/>
        </w:pBdr>
        <w:spacing w:before="120" w:after="120" w:line="360" w:lineRule="auto"/>
        <w:jc w:val="center"/>
        <w:rPr>
          <w:rFonts w:eastAsia="Calibri"/>
          <w:bCs/>
          <w:color w:val="000000"/>
          <w:sz w:val="12"/>
          <w:szCs w:val="28"/>
        </w:rPr>
      </w:pPr>
    </w:p>
    <w:p w14:paraId="588626AC" w14:textId="77777777" w:rsidR="00B611F7" w:rsidRPr="00CE5231" w:rsidRDefault="00B611F7" w:rsidP="00B611F7">
      <w:pPr>
        <w:spacing w:before="120" w:after="120" w:line="360" w:lineRule="auto"/>
        <w:ind w:left="360"/>
        <w:jc w:val="center"/>
        <w:rPr>
          <w:rFonts w:eastAsia="Calibri"/>
          <w:bCs/>
          <w:color w:val="000000"/>
          <w:szCs w:val="28"/>
        </w:rPr>
      </w:pPr>
    </w:p>
    <w:p w14:paraId="2D8668A1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color w:val="000000"/>
          <w:sz w:val="32"/>
          <w:szCs w:val="32"/>
        </w:rPr>
      </w:pPr>
      <w:r w:rsidRPr="00CE5231">
        <w:rPr>
          <w:rFonts w:eastAsia="Calibri"/>
          <w:color w:val="000000"/>
        </w:rPr>
        <w:t xml:space="preserve">ФАКУЛЬТЕТ                </w:t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b/>
          <w:color w:val="000000"/>
          <w:sz w:val="36"/>
          <w:szCs w:val="36"/>
        </w:rPr>
        <w:t>Специального машиностроения</w:t>
      </w:r>
    </w:p>
    <w:p w14:paraId="05DA035B" w14:textId="21F72077" w:rsidR="00B611F7" w:rsidRPr="00B611F7" w:rsidRDefault="00B611F7" w:rsidP="00B611F7">
      <w:pPr>
        <w:spacing w:before="120" w:after="120" w:line="360" w:lineRule="auto"/>
        <w:jc w:val="both"/>
        <w:rPr>
          <w:rFonts w:eastAsia="Calibri"/>
          <w:b/>
          <w:color w:val="000000"/>
          <w:sz w:val="36"/>
          <w:szCs w:val="36"/>
        </w:rPr>
      </w:pPr>
      <w:r w:rsidRPr="00CE5231">
        <w:rPr>
          <w:rFonts w:eastAsia="Calibri"/>
          <w:color w:val="000000"/>
        </w:rPr>
        <w:t xml:space="preserve">КАФЕДРА                         </w:t>
      </w:r>
      <w:r w:rsidRPr="00CE5231">
        <w:rPr>
          <w:rFonts w:eastAsia="Calibri"/>
          <w:b/>
          <w:color w:val="000000"/>
          <w:sz w:val="36"/>
          <w:szCs w:val="36"/>
        </w:rPr>
        <w:t>СМ11 «Подводные роботы и аппараты»</w:t>
      </w:r>
    </w:p>
    <w:p w14:paraId="2597D56B" w14:textId="20A533A6" w:rsidR="00B611F7" w:rsidRPr="00B611F7" w:rsidRDefault="00B611F7" w:rsidP="00B611F7">
      <w:pPr>
        <w:spacing w:before="120" w:after="120" w:line="360" w:lineRule="auto"/>
        <w:jc w:val="center"/>
        <w:rPr>
          <w:rFonts w:eastAsia="Calibri"/>
          <w:b/>
          <w:bCs/>
          <w:color w:val="000000"/>
          <w:sz w:val="36"/>
          <w:szCs w:val="28"/>
          <w:u w:val="single"/>
        </w:rPr>
      </w:pPr>
      <w:r w:rsidRPr="00CE5231">
        <w:rPr>
          <w:rFonts w:eastAsia="Calibri"/>
          <w:b/>
          <w:bCs/>
          <w:color w:val="000000"/>
          <w:sz w:val="36"/>
          <w:szCs w:val="28"/>
          <w:u w:val="single"/>
        </w:rPr>
        <w:t>ОТЧЕТ ПО ПРОИЗВОДСТВЕННОЙ ПРАКТИКЕ</w:t>
      </w:r>
    </w:p>
    <w:p w14:paraId="4CE32EF4" w14:textId="7C69E8A0" w:rsidR="00B611F7" w:rsidRPr="00CE5231" w:rsidRDefault="00B611F7" w:rsidP="00B611F7">
      <w:pPr>
        <w:spacing w:before="120" w:line="360" w:lineRule="auto"/>
        <w:jc w:val="both"/>
        <w:rPr>
          <w:rFonts w:eastAsia="Calibri"/>
          <w:bCs/>
          <w:color w:val="000000"/>
          <w:szCs w:val="28"/>
          <w:u w:val="single"/>
        </w:rPr>
      </w:pPr>
      <w:r w:rsidRPr="00CE5231">
        <w:rPr>
          <w:rFonts w:eastAsia="Calibri"/>
          <w:bCs/>
          <w:color w:val="000000"/>
          <w:szCs w:val="28"/>
        </w:rPr>
        <w:t xml:space="preserve">Студент   </w:t>
      </w:r>
      <w:r>
        <w:rPr>
          <w:rFonts w:eastAsia="Calibri"/>
          <w:bCs/>
          <w:color w:val="000000"/>
          <w:szCs w:val="28"/>
          <w:u w:val="single"/>
        </w:rPr>
        <w:t>Бочкарев Михаил Александрович</w:t>
      </w:r>
      <w:r w:rsidRPr="00CE5231">
        <w:rPr>
          <w:rFonts w:eastAsia="Calibri"/>
          <w:bCs/>
          <w:color w:val="000000"/>
          <w:szCs w:val="28"/>
          <w:u w:val="single"/>
        </w:rPr>
        <w:t xml:space="preserve">                 </w:t>
      </w:r>
    </w:p>
    <w:p w14:paraId="428D329D" w14:textId="77777777" w:rsidR="00B611F7" w:rsidRPr="00CE5231" w:rsidRDefault="00B611F7" w:rsidP="00B611F7">
      <w:pPr>
        <w:spacing w:before="120" w:line="360" w:lineRule="auto"/>
        <w:jc w:val="both"/>
        <w:rPr>
          <w:rFonts w:eastAsia="Calibri"/>
          <w:bCs/>
          <w:i/>
          <w:color w:val="000000"/>
          <w:szCs w:val="28"/>
        </w:rPr>
      </w:pPr>
      <w:r w:rsidRPr="00CE5231">
        <w:rPr>
          <w:rFonts w:eastAsia="Calibri"/>
          <w:bCs/>
          <w:i/>
          <w:color w:val="000000"/>
          <w:szCs w:val="28"/>
        </w:rPr>
        <w:t xml:space="preserve">                               фамилия, имя, отчество</w:t>
      </w:r>
    </w:p>
    <w:p w14:paraId="3DDB810F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bCs/>
          <w:color w:val="000000"/>
          <w:szCs w:val="28"/>
        </w:rPr>
      </w:pPr>
      <w:r w:rsidRPr="00CE5231">
        <w:rPr>
          <w:rFonts w:eastAsia="Calibri"/>
          <w:bCs/>
          <w:color w:val="000000"/>
          <w:szCs w:val="28"/>
        </w:rPr>
        <w:t xml:space="preserve">Группа    </w:t>
      </w:r>
      <w:r w:rsidRPr="00CE5231">
        <w:rPr>
          <w:rFonts w:eastAsia="Calibri"/>
          <w:bCs/>
          <w:color w:val="000000"/>
          <w:szCs w:val="28"/>
          <w:u w:val="single"/>
        </w:rPr>
        <w:t>СМ11-71Б</w:t>
      </w:r>
    </w:p>
    <w:p w14:paraId="28F2F5FE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bCs/>
          <w:color w:val="000000"/>
          <w:szCs w:val="28"/>
        </w:rPr>
      </w:pPr>
      <w:r w:rsidRPr="00CE5231">
        <w:rPr>
          <w:rFonts w:eastAsia="Calibri"/>
          <w:bCs/>
          <w:color w:val="000000"/>
          <w:szCs w:val="28"/>
        </w:rPr>
        <w:t xml:space="preserve">Тип практики   </w:t>
      </w:r>
      <w:r w:rsidRPr="00CE5231">
        <w:rPr>
          <w:rFonts w:eastAsia="Calibri"/>
          <w:bCs/>
          <w:color w:val="000000"/>
          <w:szCs w:val="28"/>
        </w:rPr>
        <w:tab/>
      </w:r>
      <w:proofErr w:type="gramStart"/>
      <w:r w:rsidRPr="00CE5231">
        <w:rPr>
          <w:rFonts w:eastAsia="Calibri"/>
          <w:bCs/>
          <w:color w:val="000000"/>
          <w:szCs w:val="28"/>
        </w:rPr>
        <w:tab/>
        <w:t xml:space="preserve">  </w:t>
      </w:r>
      <w:r w:rsidRPr="00CE5231">
        <w:rPr>
          <w:rFonts w:eastAsia="Calibri"/>
          <w:b/>
          <w:bCs/>
          <w:color w:val="000000"/>
          <w:sz w:val="36"/>
          <w:szCs w:val="36"/>
        </w:rPr>
        <w:t>Научно</w:t>
      </w:r>
      <w:proofErr w:type="gramEnd"/>
      <w:r w:rsidRPr="00CE5231">
        <w:rPr>
          <w:rFonts w:eastAsia="Calibri"/>
          <w:b/>
          <w:bCs/>
          <w:color w:val="000000"/>
          <w:sz w:val="36"/>
          <w:szCs w:val="36"/>
        </w:rPr>
        <w:t>-</w:t>
      </w:r>
      <w:proofErr w:type="gramStart"/>
      <w:r w:rsidRPr="00CE5231">
        <w:rPr>
          <w:rFonts w:eastAsia="Calibri"/>
          <w:b/>
          <w:bCs/>
          <w:color w:val="000000"/>
          <w:sz w:val="36"/>
          <w:szCs w:val="36"/>
        </w:rPr>
        <w:t>исследовательская  работа</w:t>
      </w:r>
      <w:proofErr w:type="gramEnd"/>
    </w:p>
    <w:p w14:paraId="0BD3C713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bCs/>
          <w:color w:val="000000"/>
          <w:szCs w:val="28"/>
        </w:rPr>
      </w:pPr>
      <w:r w:rsidRPr="00CE5231">
        <w:rPr>
          <w:rFonts w:eastAsia="Calibri"/>
          <w:bCs/>
          <w:color w:val="000000"/>
          <w:szCs w:val="28"/>
        </w:rPr>
        <w:t>Название предприятия</w:t>
      </w:r>
      <w:proofErr w:type="gramStart"/>
      <w:r w:rsidRPr="00CE5231">
        <w:rPr>
          <w:rFonts w:eastAsia="Calibri"/>
          <w:bCs/>
          <w:color w:val="000000"/>
          <w:szCs w:val="28"/>
        </w:rPr>
        <w:tab/>
        <w:t xml:space="preserve">  </w:t>
      </w:r>
      <w:r w:rsidRPr="00CE5231">
        <w:rPr>
          <w:rFonts w:eastAsia="Calibri"/>
          <w:b/>
          <w:bCs/>
          <w:color w:val="000000"/>
          <w:sz w:val="36"/>
          <w:szCs w:val="36"/>
        </w:rPr>
        <w:t>НУК</w:t>
      </w:r>
      <w:proofErr w:type="gramEnd"/>
      <w:r w:rsidRPr="00CE5231">
        <w:rPr>
          <w:rFonts w:eastAsia="Calibri"/>
          <w:b/>
          <w:bCs/>
          <w:color w:val="000000"/>
          <w:sz w:val="36"/>
          <w:szCs w:val="36"/>
        </w:rPr>
        <w:t xml:space="preserve">  СМ МГТУ им. Н.Э. Баумана</w:t>
      </w:r>
    </w:p>
    <w:p w14:paraId="5688E769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bCs/>
          <w:color w:val="000000"/>
          <w:szCs w:val="28"/>
        </w:rPr>
      </w:pPr>
    </w:p>
    <w:p w14:paraId="1383C9A4" w14:textId="2FCA9DEF" w:rsidR="00B611F7" w:rsidRPr="00B611F7" w:rsidRDefault="00B611F7" w:rsidP="00B611F7">
      <w:pPr>
        <w:spacing w:before="120" w:line="360" w:lineRule="auto"/>
        <w:jc w:val="both"/>
        <w:rPr>
          <w:rFonts w:eastAsia="Calibri"/>
          <w:b/>
          <w:color w:val="000000"/>
        </w:rPr>
      </w:pPr>
      <w:r w:rsidRPr="00CE5231">
        <w:rPr>
          <w:rFonts w:eastAsia="Calibri"/>
          <w:color w:val="000000"/>
        </w:rPr>
        <w:t>Студент</w:t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b/>
          <w:color w:val="000000"/>
        </w:rPr>
        <w:t xml:space="preserve">_________________         </w:t>
      </w:r>
      <w:r>
        <w:rPr>
          <w:rFonts w:eastAsia="Calibri"/>
          <w:bCs/>
          <w:color w:val="000000"/>
          <w:u w:val="single"/>
        </w:rPr>
        <w:t>Бочкарев М.А.</w:t>
      </w:r>
      <w:r w:rsidRPr="00CE5231">
        <w:rPr>
          <w:rFonts w:eastAsia="Calibri"/>
          <w:b/>
          <w:color w:val="000000"/>
        </w:rPr>
        <w:t xml:space="preserve"> </w:t>
      </w:r>
      <w:r w:rsidRPr="00CE5231">
        <w:rPr>
          <w:rFonts w:eastAsia="Calibri"/>
          <w:i/>
          <w:color w:val="000000"/>
          <w:szCs w:val="18"/>
        </w:rPr>
        <w:t xml:space="preserve">       </w:t>
      </w:r>
    </w:p>
    <w:p w14:paraId="13C834DB" w14:textId="11F29F5F" w:rsidR="00B611F7" w:rsidRPr="00B611F7" w:rsidRDefault="00B611F7" w:rsidP="00B611F7">
      <w:pPr>
        <w:spacing w:before="120" w:line="360" w:lineRule="auto"/>
        <w:jc w:val="both"/>
        <w:rPr>
          <w:rFonts w:eastAsia="Calibri"/>
          <w:b/>
          <w:color w:val="000000"/>
        </w:rPr>
      </w:pPr>
      <w:r w:rsidRPr="00CE5231">
        <w:rPr>
          <w:rFonts w:eastAsia="Calibri"/>
          <w:color w:val="000000"/>
        </w:rPr>
        <w:t>Руководитель практики</w:t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color w:val="000000"/>
        </w:rPr>
        <w:tab/>
      </w:r>
      <w:r w:rsidRPr="00CE5231">
        <w:rPr>
          <w:rFonts w:eastAsia="Calibri"/>
          <w:b/>
          <w:color w:val="000000"/>
        </w:rPr>
        <w:t xml:space="preserve">_________________         </w:t>
      </w:r>
      <w:r>
        <w:rPr>
          <w:rFonts w:eastAsia="Calibri"/>
          <w:bCs/>
          <w:color w:val="000000"/>
          <w:u w:val="single"/>
        </w:rPr>
        <w:t>Ромашко А. С.</w:t>
      </w:r>
      <w:r w:rsidRPr="00CE5231">
        <w:rPr>
          <w:rFonts w:eastAsia="Calibri"/>
          <w:b/>
          <w:color w:val="000000"/>
        </w:rPr>
        <w:t xml:space="preserve"> </w:t>
      </w:r>
    </w:p>
    <w:p w14:paraId="02A083CA" w14:textId="77777777" w:rsidR="00B611F7" w:rsidRDefault="00B611F7" w:rsidP="00B611F7">
      <w:pPr>
        <w:spacing w:before="120" w:after="120" w:line="360" w:lineRule="auto"/>
        <w:jc w:val="both"/>
        <w:rPr>
          <w:rFonts w:eastAsia="Calibri"/>
          <w:color w:val="000000"/>
          <w:szCs w:val="28"/>
        </w:rPr>
      </w:pPr>
      <w:proofErr w:type="gramStart"/>
      <w:r w:rsidRPr="00CE5231">
        <w:rPr>
          <w:rFonts w:eastAsia="Calibri"/>
          <w:color w:val="000000"/>
          <w:szCs w:val="28"/>
        </w:rPr>
        <w:t>Оценка  _</w:t>
      </w:r>
      <w:proofErr w:type="gramEnd"/>
      <w:r w:rsidRPr="00CE5231">
        <w:rPr>
          <w:rFonts w:eastAsia="Calibri"/>
          <w:color w:val="000000"/>
          <w:szCs w:val="28"/>
        </w:rPr>
        <w:t xml:space="preserve">_________________________________   </w:t>
      </w:r>
    </w:p>
    <w:p w14:paraId="77C317C3" w14:textId="77777777" w:rsidR="00B611F7" w:rsidRPr="00CE5231" w:rsidRDefault="00B611F7" w:rsidP="00B611F7">
      <w:pPr>
        <w:spacing w:before="120" w:after="120" w:line="360" w:lineRule="auto"/>
        <w:jc w:val="both"/>
        <w:rPr>
          <w:rFonts w:eastAsia="Calibri"/>
          <w:color w:val="000000"/>
          <w:szCs w:val="28"/>
        </w:rPr>
      </w:pPr>
    </w:p>
    <w:p w14:paraId="62EC81C5" w14:textId="77777777" w:rsidR="00B611F7" w:rsidRDefault="00B611F7" w:rsidP="00B611F7">
      <w:pPr>
        <w:spacing w:before="120" w:after="120" w:line="360" w:lineRule="auto"/>
        <w:jc w:val="center"/>
        <w:rPr>
          <w:rFonts w:eastAsia="Calibri"/>
          <w:i/>
          <w:color w:val="000000"/>
        </w:rPr>
      </w:pPr>
      <w:r w:rsidRPr="00CE5231">
        <w:rPr>
          <w:rFonts w:eastAsia="Calibri"/>
          <w:i/>
          <w:color w:val="000000"/>
        </w:rPr>
        <w:t>2024   г.</w:t>
      </w:r>
    </w:p>
    <w:p w14:paraId="1B3315EF" w14:textId="77777777" w:rsidR="00B611F7" w:rsidRPr="00CE5231" w:rsidRDefault="00B611F7" w:rsidP="00B611F7">
      <w:pPr>
        <w:spacing w:before="120" w:after="120" w:line="360" w:lineRule="auto"/>
        <w:jc w:val="center"/>
        <w:rPr>
          <w:rFonts w:eastAsia="Calibri"/>
          <w:i/>
          <w:color w:val="000000"/>
        </w:rPr>
      </w:pPr>
    </w:p>
    <w:p w14:paraId="263B54E9" w14:textId="77777777" w:rsidR="00B611F7" w:rsidRPr="008F7D36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8F7D36">
        <w:rPr>
          <w:rFonts w:eastAsia="Calibri"/>
          <w:bCs/>
          <w:color w:val="000000"/>
        </w:rPr>
        <w:t>Министерство науки и высшего образования Российской Федерации</w:t>
      </w:r>
    </w:p>
    <w:p w14:paraId="4D35402B" w14:textId="77777777" w:rsidR="00B611F7" w:rsidRPr="00CE5231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CE5231">
        <w:rPr>
          <w:rFonts w:eastAsia="Calibri"/>
          <w:bCs/>
          <w:color w:val="000000"/>
        </w:rPr>
        <w:t xml:space="preserve">Федеральное государственное бюджетное образовательное </w:t>
      </w:r>
    </w:p>
    <w:p w14:paraId="0EEB7D14" w14:textId="77777777" w:rsidR="00B611F7" w:rsidRPr="00CE5231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CE5231">
        <w:rPr>
          <w:rFonts w:eastAsia="Calibri"/>
          <w:bCs/>
          <w:color w:val="000000"/>
        </w:rPr>
        <w:t>учреждение высшего образования</w:t>
      </w:r>
    </w:p>
    <w:p w14:paraId="7B2A185E" w14:textId="77777777" w:rsidR="00B611F7" w:rsidRPr="00CE5231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CE5231">
        <w:rPr>
          <w:rFonts w:eastAsia="Calibri"/>
          <w:bCs/>
          <w:color w:val="000000"/>
        </w:rPr>
        <w:t xml:space="preserve">«Московский государственный технический университет имени Н.Э. Баумана </w:t>
      </w:r>
    </w:p>
    <w:p w14:paraId="18F5BF85" w14:textId="77777777" w:rsidR="00B611F7" w:rsidRPr="00CE5231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CE5231">
        <w:rPr>
          <w:rFonts w:eastAsia="Calibri"/>
          <w:bCs/>
          <w:color w:val="000000"/>
        </w:rPr>
        <w:t>(национальный исследовательский университет)»</w:t>
      </w:r>
    </w:p>
    <w:p w14:paraId="54DEFD0E" w14:textId="60813406" w:rsidR="00B611F7" w:rsidRPr="00B611F7" w:rsidRDefault="00B611F7" w:rsidP="00B611F7">
      <w:pPr>
        <w:spacing w:before="120"/>
        <w:jc w:val="center"/>
        <w:rPr>
          <w:rFonts w:eastAsia="Calibri"/>
          <w:bCs/>
          <w:color w:val="000000"/>
        </w:rPr>
      </w:pPr>
      <w:r w:rsidRPr="00CE5231">
        <w:rPr>
          <w:rFonts w:eastAsia="Calibri"/>
          <w:bCs/>
          <w:color w:val="000000"/>
        </w:rPr>
        <w:t>(МГТУ им. Н.Э. Баумана)</w:t>
      </w:r>
    </w:p>
    <w:p w14:paraId="099EF51B" w14:textId="77777777" w:rsidR="00B611F7" w:rsidRPr="00CE5231" w:rsidRDefault="00B611F7" w:rsidP="00B611F7">
      <w:pPr>
        <w:suppressAutoHyphens/>
        <w:spacing w:before="120" w:line="360" w:lineRule="auto"/>
        <w:ind w:right="15"/>
        <w:jc w:val="center"/>
        <w:rPr>
          <w:color w:val="000000"/>
          <w:sz w:val="32"/>
          <w:szCs w:val="32"/>
          <w:lang w:eastAsia="ar-SA"/>
        </w:rPr>
      </w:pPr>
      <w:r w:rsidRPr="00CE5231">
        <w:rPr>
          <w:color w:val="000000"/>
          <w:sz w:val="32"/>
          <w:szCs w:val="32"/>
          <w:lang w:eastAsia="ar-SA"/>
        </w:rPr>
        <w:t xml:space="preserve">Кафедра </w:t>
      </w:r>
      <w:r w:rsidRPr="00CE5231">
        <w:rPr>
          <w:b/>
          <w:color w:val="000000"/>
          <w:sz w:val="32"/>
          <w:szCs w:val="32"/>
          <w:lang w:eastAsia="ar-SA"/>
        </w:rPr>
        <w:t>«Подводные роботы и аппараты»</w:t>
      </w:r>
      <w:r w:rsidRPr="00CE5231">
        <w:rPr>
          <w:color w:val="000000"/>
          <w:sz w:val="32"/>
          <w:szCs w:val="32"/>
          <w:lang w:eastAsia="ar-SA"/>
        </w:rPr>
        <w:t xml:space="preserve"> </w:t>
      </w:r>
      <w:r w:rsidRPr="00CE5231">
        <w:rPr>
          <w:b/>
          <w:color w:val="000000"/>
          <w:sz w:val="32"/>
          <w:szCs w:val="32"/>
          <w:lang w:eastAsia="ar-SA"/>
        </w:rPr>
        <w:t>(СМ11)</w:t>
      </w:r>
    </w:p>
    <w:p w14:paraId="322DB951" w14:textId="77777777" w:rsidR="00B611F7" w:rsidRPr="00CE5231" w:rsidRDefault="00B611F7" w:rsidP="00B611F7">
      <w:pPr>
        <w:suppressAutoHyphens/>
        <w:spacing w:before="120"/>
        <w:jc w:val="both"/>
        <w:rPr>
          <w:rFonts w:eastAsia="Arial"/>
          <w:color w:val="000000"/>
          <w:sz w:val="20"/>
          <w:szCs w:val="20"/>
          <w:lang w:eastAsia="ar-SA"/>
        </w:rPr>
      </w:pPr>
    </w:p>
    <w:p w14:paraId="1F2B2E39" w14:textId="77777777" w:rsidR="00B611F7" w:rsidRPr="00CE5231" w:rsidRDefault="00B611F7" w:rsidP="00B611F7">
      <w:pPr>
        <w:suppressAutoHyphens/>
        <w:spacing w:before="120"/>
        <w:jc w:val="center"/>
        <w:rPr>
          <w:b/>
          <w:color w:val="000000"/>
          <w:spacing w:val="100"/>
          <w:sz w:val="36"/>
          <w:szCs w:val="20"/>
          <w:lang w:eastAsia="ar-SA"/>
        </w:rPr>
      </w:pPr>
      <w:r w:rsidRPr="00CE5231">
        <w:rPr>
          <w:b/>
          <w:color w:val="000000"/>
          <w:spacing w:val="100"/>
          <w:sz w:val="36"/>
          <w:szCs w:val="20"/>
          <w:lang w:eastAsia="ar-SA"/>
        </w:rPr>
        <w:t>ЗАДАНИЕ</w:t>
      </w:r>
    </w:p>
    <w:p w14:paraId="5698F35C" w14:textId="77777777" w:rsidR="00B611F7" w:rsidRPr="00CE5231" w:rsidRDefault="00B611F7" w:rsidP="00B611F7">
      <w:pPr>
        <w:suppressAutoHyphens/>
        <w:spacing w:before="120"/>
        <w:jc w:val="center"/>
        <w:rPr>
          <w:b/>
          <w:color w:val="000000"/>
          <w:sz w:val="32"/>
          <w:szCs w:val="20"/>
          <w:lang w:eastAsia="ar-SA"/>
        </w:rPr>
      </w:pPr>
      <w:r w:rsidRPr="00CE5231">
        <w:rPr>
          <w:b/>
          <w:color w:val="000000"/>
          <w:sz w:val="32"/>
          <w:szCs w:val="20"/>
          <w:lang w:eastAsia="ar-SA"/>
        </w:rPr>
        <w:t xml:space="preserve">на выполнение научно-исследовательской работы </w:t>
      </w:r>
    </w:p>
    <w:p w14:paraId="44BCE22B" w14:textId="77777777" w:rsidR="00B611F7" w:rsidRPr="00CE5231" w:rsidRDefault="00B611F7" w:rsidP="00B611F7">
      <w:pPr>
        <w:suppressAutoHyphens/>
        <w:spacing w:before="120"/>
        <w:jc w:val="center"/>
        <w:rPr>
          <w:b/>
          <w:color w:val="000000"/>
          <w:sz w:val="32"/>
          <w:szCs w:val="20"/>
          <w:lang w:eastAsia="ar-SA"/>
        </w:rPr>
      </w:pPr>
      <w:r w:rsidRPr="00CE5231">
        <w:rPr>
          <w:b/>
          <w:color w:val="000000"/>
          <w:sz w:val="32"/>
          <w:szCs w:val="20"/>
          <w:lang w:eastAsia="ar-SA"/>
        </w:rPr>
        <w:t>(производственной практики)</w:t>
      </w:r>
    </w:p>
    <w:p w14:paraId="1D3D6BFB" w14:textId="77777777" w:rsidR="00B611F7" w:rsidRPr="00CE5231" w:rsidRDefault="00B611F7" w:rsidP="00B611F7">
      <w:pPr>
        <w:suppressAutoHyphens/>
        <w:spacing w:before="120"/>
        <w:jc w:val="both"/>
        <w:rPr>
          <w:color w:val="000000"/>
          <w:sz w:val="20"/>
          <w:szCs w:val="20"/>
          <w:lang w:eastAsia="ar-SA"/>
        </w:rPr>
      </w:pPr>
    </w:p>
    <w:p w14:paraId="58644649" w14:textId="77777777" w:rsidR="00B611F7" w:rsidRPr="00CE5231" w:rsidRDefault="00B611F7" w:rsidP="00B611F7">
      <w:pPr>
        <w:tabs>
          <w:tab w:val="left" w:pos="9810"/>
        </w:tabs>
        <w:suppressAutoHyphens/>
        <w:spacing w:before="120"/>
        <w:jc w:val="both"/>
        <w:rPr>
          <w:color w:val="000000"/>
          <w:szCs w:val="20"/>
          <w:u w:val="single"/>
          <w:lang w:eastAsia="ar-SA"/>
        </w:rPr>
      </w:pPr>
      <w:r w:rsidRPr="00CE5231">
        <w:rPr>
          <w:color w:val="000000"/>
          <w:lang w:eastAsia="ar-SA"/>
        </w:rPr>
        <w:t xml:space="preserve">на предприятии    </w:t>
      </w:r>
      <w:r w:rsidRPr="00CE5231">
        <w:rPr>
          <w:b/>
          <w:color w:val="000000"/>
          <w:sz w:val="32"/>
          <w:szCs w:val="32"/>
          <w:lang w:eastAsia="ar-SA"/>
        </w:rPr>
        <w:t>НУК СМ МГТУ им. Н.Э. Баумана</w:t>
      </w:r>
    </w:p>
    <w:p w14:paraId="19E95103" w14:textId="77777777" w:rsidR="00B611F7" w:rsidRPr="00CE5231" w:rsidRDefault="00B611F7" w:rsidP="00B611F7">
      <w:pPr>
        <w:tabs>
          <w:tab w:val="left" w:pos="9810"/>
        </w:tabs>
        <w:suppressAutoHyphens/>
        <w:spacing w:before="120"/>
        <w:jc w:val="both"/>
        <w:rPr>
          <w:color w:val="000000"/>
          <w:szCs w:val="20"/>
          <w:u w:val="single"/>
          <w:lang w:eastAsia="ar-SA"/>
        </w:rPr>
      </w:pPr>
    </w:p>
    <w:p w14:paraId="26D5A88C" w14:textId="56FD79AD" w:rsidR="00B611F7" w:rsidRPr="00CE5231" w:rsidRDefault="00B611F7" w:rsidP="00B611F7">
      <w:pPr>
        <w:tabs>
          <w:tab w:val="left" w:pos="9810"/>
        </w:tabs>
        <w:suppressAutoHyphens/>
        <w:spacing w:before="120"/>
        <w:jc w:val="both"/>
        <w:rPr>
          <w:color w:val="000000"/>
          <w:lang w:eastAsia="ar-SA"/>
        </w:rPr>
      </w:pPr>
      <w:r w:rsidRPr="00CE5231">
        <w:rPr>
          <w:color w:val="000000"/>
          <w:lang w:eastAsia="ar-SA"/>
        </w:rPr>
        <w:t xml:space="preserve">Студент </w:t>
      </w:r>
      <w:r>
        <w:rPr>
          <w:color w:val="000000"/>
          <w:u w:val="single"/>
          <w:lang w:eastAsia="ar-SA"/>
        </w:rPr>
        <w:t>Бочкарев Михаил Александрович</w:t>
      </w:r>
      <w:r w:rsidRPr="00CE5231">
        <w:rPr>
          <w:color w:val="000000"/>
          <w:u w:val="single"/>
          <w:lang w:eastAsia="ar-SA"/>
        </w:rPr>
        <w:t>, СМ11-71Б</w:t>
      </w:r>
    </w:p>
    <w:p w14:paraId="6DAFCF22" w14:textId="77777777" w:rsidR="00B611F7" w:rsidRPr="00CE5231" w:rsidRDefault="00B611F7" w:rsidP="00B611F7">
      <w:pPr>
        <w:suppressAutoHyphens/>
        <w:spacing w:before="120"/>
        <w:jc w:val="both"/>
        <w:rPr>
          <w:color w:val="000000"/>
          <w:sz w:val="20"/>
          <w:szCs w:val="20"/>
          <w:lang w:eastAsia="ar-SA"/>
        </w:rPr>
      </w:pPr>
      <w:r w:rsidRPr="00CE5231">
        <w:rPr>
          <w:color w:val="000000"/>
          <w:sz w:val="20"/>
          <w:szCs w:val="20"/>
          <w:lang w:eastAsia="ar-SA"/>
        </w:rPr>
        <w:t xml:space="preserve">                            (фамилия, имя, </w:t>
      </w:r>
      <w:proofErr w:type="gramStart"/>
      <w:r w:rsidRPr="00CE5231">
        <w:rPr>
          <w:color w:val="000000"/>
          <w:sz w:val="20"/>
          <w:szCs w:val="20"/>
          <w:lang w:eastAsia="ar-SA"/>
        </w:rPr>
        <w:t>отчество;  индекс</w:t>
      </w:r>
      <w:proofErr w:type="gramEnd"/>
      <w:r w:rsidRPr="00CE5231">
        <w:rPr>
          <w:color w:val="000000"/>
          <w:sz w:val="20"/>
          <w:szCs w:val="20"/>
          <w:lang w:eastAsia="ar-SA"/>
        </w:rPr>
        <w:t xml:space="preserve"> группы)</w:t>
      </w:r>
    </w:p>
    <w:p w14:paraId="0CAA481C" w14:textId="77777777" w:rsidR="00B611F7" w:rsidRPr="00CE5231" w:rsidRDefault="00B611F7" w:rsidP="00B611F7">
      <w:pPr>
        <w:suppressAutoHyphens/>
        <w:spacing w:before="120"/>
        <w:jc w:val="both"/>
        <w:rPr>
          <w:color w:val="000000"/>
          <w:sz w:val="20"/>
          <w:szCs w:val="20"/>
          <w:lang w:eastAsia="ar-SA"/>
        </w:rPr>
      </w:pPr>
    </w:p>
    <w:p w14:paraId="7B9D1E47" w14:textId="77777777" w:rsidR="00B611F7" w:rsidRPr="00CE5231" w:rsidRDefault="00B611F7" w:rsidP="00B611F7">
      <w:pPr>
        <w:tabs>
          <w:tab w:val="left" w:pos="9810"/>
        </w:tabs>
        <w:suppressAutoHyphens/>
        <w:spacing w:before="120" w:line="360" w:lineRule="auto"/>
        <w:jc w:val="center"/>
        <w:rPr>
          <w:b/>
          <w:color w:val="000000"/>
          <w:sz w:val="32"/>
          <w:szCs w:val="32"/>
          <w:lang w:eastAsia="ar-SA"/>
        </w:rPr>
      </w:pPr>
      <w:r w:rsidRPr="00CE5231">
        <w:rPr>
          <w:b/>
          <w:color w:val="000000"/>
          <w:sz w:val="32"/>
          <w:szCs w:val="32"/>
          <w:lang w:eastAsia="ar-SA"/>
        </w:rPr>
        <w:t>Тема научно-исследовательской работы:</w:t>
      </w:r>
    </w:p>
    <w:p w14:paraId="55225E7E" w14:textId="77777777" w:rsidR="00B611F7" w:rsidRPr="00B611F7" w:rsidRDefault="00B611F7" w:rsidP="00B611F7">
      <w:pPr>
        <w:spacing w:after="0" w:line="360" w:lineRule="auto"/>
        <w:ind w:firstLine="851"/>
        <w:jc w:val="both"/>
      </w:pPr>
      <w:r w:rsidRPr="00B611F7">
        <w:t>Исследование методов организации траекторного движения подводного аппарата при ведении гидроакустической съемки в акватории.</w:t>
      </w:r>
    </w:p>
    <w:p w14:paraId="559F8E44" w14:textId="4C93975B" w:rsidR="00B611F7" w:rsidRPr="00CE5231" w:rsidRDefault="00B611F7" w:rsidP="00B611F7">
      <w:pPr>
        <w:tabs>
          <w:tab w:val="left" w:pos="9810"/>
        </w:tabs>
        <w:suppressAutoHyphens/>
        <w:spacing w:before="120" w:line="360" w:lineRule="auto"/>
        <w:jc w:val="center"/>
        <w:rPr>
          <w:b/>
          <w:color w:val="000000"/>
          <w:sz w:val="32"/>
          <w:szCs w:val="32"/>
          <w:u w:val="single"/>
          <w:lang w:eastAsia="ar-SA"/>
        </w:rPr>
      </w:pPr>
      <w:r w:rsidRPr="00CE5231">
        <w:rPr>
          <w:color w:val="000000"/>
          <w:sz w:val="20"/>
          <w:szCs w:val="20"/>
          <w:lang w:eastAsia="ar-SA"/>
        </w:rPr>
        <w:tab/>
      </w:r>
      <w:r>
        <w:rPr>
          <w:b/>
          <w:color w:val="000000"/>
          <w:szCs w:val="28"/>
          <w:lang w:eastAsia="ar-SA"/>
        </w:rPr>
        <w:t xml:space="preserve">Дата выдачи </w:t>
      </w:r>
      <w:proofErr w:type="gramStart"/>
      <w:r>
        <w:rPr>
          <w:b/>
          <w:color w:val="000000"/>
          <w:szCs w:val="28"/>
          <w:lang w:eastAsia="ar-SA"/>
        </w:rPr>
        <w:t xml:space="preserve">задания  </w:t>
      </w:r>
      <w:r w:rsidRPr="00CE5231">
        <w:rPr>
          <w:b/>
          <w:color w:val="000000"/>
          <w:szCs w:val="28"/>
          <w:lang w:eastAsia="ar-SA"/>
        </w:rPr>
        <w:t>«</w:t>
      </w:r>
      <w:proofErr w:type="gramEnd"/>
      <w:r w:rsidRPr="00CE5231">
        <w:rPr>
          <w:b/>
          <w:color w:val="000000"/>
          <w:szCs w:val="28"/>
          <w:lang w:eastAsia="ar-SA"/>
        </w:rPr>
        <w:t xml:space="preserve"> </w:t>
      </w:r>
      <w:proofErr w:type="gramStart"/>
      <w:r w:rsidRPr="00CE5231">
        <w:rPr>
          <w:bCs/>
          <w:color w:val="000000"/>
          <w:szCs w:val="28"/>
          <w:u w:val="single"/>
          <w:lang w:eastAsia="ar-SA"/>
        </w:rPr>
        <w:t>09</w:t>
      </w:r>
      <w:r w:rsidRPr="00CE5231">
        <w:rPr>
          <w:b/>
          <w:color w:val="000000"/>
          <w:szCs w:val="28"/>
          <w:lang w:eastAsia="ar-SA"/>
        </w:rPr>
        <w:t xml:space="preserve"> »</w:t>
      </w:r>
      <w:proofErr w:type="gramEnd"/>
      <w:r w:rsidRPr="00CE5231">
        <w:rPr>
          <w:b/>
          <w:color w:val="000000"/>
          <w:szCs w:val="28"/>
          <w:lang w:eastAsia="ar-SA"/>
        </w:rPr>
        <w:t xml:space="preserve"> </w:t>
      </w:r>
      <w:r w:rsidRPr="00CE5231">
        <w:rPr>
          <w:bCs/>
          <w:color w:val="000000"/>
          <w:szCs w:val="28"/>
          <w:lang w:eastAsia="ar-SA"/>
        </w:rPr>
        <w:t>сентября</w:t>
      </w:r>
      <w:r w:rsidRPr="00CE5231">
        <w:rPr>
          <w:b/>
          <w:color w:val="000000"/>
          <w:szCs w:val="28"/>
          <w:lang w:eastAsia="ar-SA"/>
        </w:rPr>
        <w:t xml:space="preserve"> </w:t>
      </w:r>
      <w:r w:rsidRPr="00CE5231">
        <w:rPr>
          <w:bCs/>
          <w:color w:val="000000"/>
          <w:szCs w:val="28"/>
          <w:lang w:eastAsia="ar-SA"/>
        </w:rPr>
        <w:t>20</w:t>
      </w:r>
      <w:r w:rsidRPr="00CE5231">
        <w:rPr>
          <w:bCs/>
          <w:color w:val="000000"/>
          <w:szCs w:val="28"/>
          <w:u w:val="single"/>
          <w:lang w:eastAsia="ar-SA"/>
        </w:rPr>
        <w:t>24</w:t>
      </w:r>
      <w:r w:rsidRPr="00CE5231">
        <w:rPr>
          <w:b/>
          <w:color w:val="000000"/>
          <w:szCs w:val="28"/>
          <w:lang w:eastAsia="ar-SA"/>
        </w:rPr>
        <w:t xml:space="preserve"> </w:t>
      </w:r>
      <w:r w:rsidRPr="00CE5231">
        <w:rPr>
          <w:bCs/>
          <w:color w:val="000000"/>
          <w:szCs w:val="28"/>
          <w:lang w:eastAsia="ar-SA"/>
        </w:rPr>
        <w:t>г.</w:t>
      </w:r>
    </w:p>
    <w:p w14:paraId="6521A5EF" w14:textId="77777777" w:rsidR="00B611F7" w:rsidRPr="00CE5231" w:rsidRDefault="00B611F7" w:rsidP="00B611F7">
      <w:pPr>
        <w:suppressAutoHyphens/>
        <w:spacing w:before="120" w:line="300" w:lineRule="exact"/>
        <w:jc w:val="both"/>
        <w:rPr>
          <w:b/>
          <w:color w:val="000000"/>
          <w:szCs w:val="28"/>
          <w:lang w:eastAsia="ar-SA"/>
        </w:rPr>
      </w:pPr>
    </w:p>
    <w:p w14:paraId="56E7BCDB" w14:textId="0B8CD208" w:rsidR="00B611F7" w:rsidRPr="00CE5231" w:rsidRDefault="00B611F7" w:rsidP="00B611F7">
      <w:pPr>
        <w:suppressAutoHyphens/>
        <w:spacing w:before="120" w:line="300" w:lineRule="exact"/>
        <w:jc w:val="both"/>
        <w:rPr>
          <w:bCs/>
          <w:color w:val="000000"/>
          <w:szCs w:val="28"/>
          <w:u w:val="single"/>
          <w:lang w:eastAsia="ar-SA"/>
        </w:rPr>
      </w:pPr>
      <w:r w:rsidRPr="00CE5231">
        <w:rPr>
          <w:b/>
          <w:color w:val="000000"/>
          <w:szCs w:val="28"/>
          <w:lang w:eastAsia="ar-SA"/>
        </w:rPr>
        <w:t xml:space="preserve">Руководитель НИР     </w:t>
      </w:r>
      <w:r w:rsidRPr="00CE5231">
        <w:rPr>
          <w:color w:val="000000"/>
          <w:szCs w:val="28"/>
          <w:lang w:eastAsia="ar-SA"/>
        </w:rPr>
        <w:t xml:space="preserve"> </w:t>
      </w:r>
      <w:r w:rsidRPr="00CE5231">
        <w:rPr>
          <w:color w:val="000000"/>
          <w:szCs w:val="28"/>
          <w:u w:val="single"/>
          <w:lang w:eastAsia="ar-SA"/>
        </w:rPr>
        <w:t xml:space="preserve">                                              </w:t>
      </w:r>
      <w:r w:rsidRPr="00CE5231">
        <w:rPr>
          <w:b/>
          <w:color w:val="000000"/>
          <w:szCs w:val="28"/>
          <w:lang w:eastAsia="ar-SA"/>
        </w:rPr>
        <w:t xml:space="preserve">  / </w:t>
      </w:r>
      <w:r>
        <w:rPr>
          <w:bCs/>
          <w:color w:val="000000"/>
          <w:szCs w:val="28"/>
          <w:u w:val="single"/>
          <w:lang w:eastAsia="ar-SA"/>
        </w:rPr>
        <w:t>Ромашко А.С.</w:t>
      </w:r>
    </w:p>
    <w:p w14:paraId="13450124" w14:textId="77777777" w:rsidR="00B611F7" w:rsidRPr="00CE5231" w:rsidRDefault="00B611F7" w:rsidP="00B611F7">
      <w:pPr>
        <w:suppressAutoHyphens/>
        <w:spacing w:before="120"/>
        <w:ind w:left="708" w:right="565" w:firstLine="708"/>
        <w:jc w:val="both"/>
        <w:rPr>
          <w:color w:val="000000"/>
          <w:sz w:val="18"/>
          <w:szCs w:val="18"/>
          <w:lang w:eastAsia="ar-SA"/>
        </w:rPr>
      </w:pPr>
      <w:r w:rsidRPr="00CE5231">
        <w:rPr>
          <w:color w:val="000000"/>
          <w:sz w:val="18"/>
          <w:szCs w:val="18"/>
          <w:lang w:eastAsia="ar-SA"/>
        </w:rPr>
        <w:t xml:space="preserve">                                                      (подпись, </w:t>
      </w:r>
      <w:proofErr w:type="gramStart"/>
      <w:r w:rsidRPr="00CE5231">
        <w:rPr>
          <w:color w:val="000000"/>
          <w:sz w:val="18"/>
          <w:szCs w:val="18"/>
          <w:lang w:eastAsia="ar-SA"/>
        </w:rPr>
        <w:t xml:space="preserve">дата)   </w:t>
      </w:r>
      <w:proofErr w:type="gramEnd"/>
      <w:r w:rsidRPr="00CE5231">
        <w:rPr>
          <w:color w:val="000000"/>
          <w:sz w:val="18"/>
          <w:szCs w:val="18"/>
          <w:lang w:eastAsia="ar-SA"/>
        </w:rPr>
        <w:t xml:space="preserve">                             </w:t>
      </w:r>
      <w:proofErr w:type="gramStart"/>
      <w:r w:rsidRPr="00CE5231">
        <w:rPr>
          <w:color w:val="000000"/>
          <w:sz w:val="18"/>
          <w:szCs w:val="18"/>
          <w:lang w:eastAsia="ar-SA"/>
        </w:rPr>
        <w:t xml:space="preserve">   (</w:t>
      </w:r>
      <w:proofErr w:type="gramEnd"/>
      <w:r w:rsidRPr="00CE5231">
        <w:rPr>
          <w:color w:val="000000"/>
          <w:sz w:val="18"/>
          <w:szCs w:val="18"/>
          <w:lang w:eastAsia="ar-SA"/>
        </w:rPr>
        <w:t xml:space="preserve">Фамилия И.О.)            </w:t>
      </w:r>
    </w:p>
    <w:p w14:paraId="594984EA" w14:textId="77777777" w:rsidR="00B611F7" w:rsidRPr="00CE5231" w:rsidRDefault="00B611F7" w:rsidP="00B611F7">
      <w:pPr>
        <w:suppressAutoHyphens/>
        <w:spacing w:before="120" w:line="300" w:lineRule="exact"/>
        <w:jc w:val="both"/>
        <w:rPr>
          <w:color w:val="000000"/>
          <w:szCs w:val="20"/>
          <w:lang w:eastAsia="ar-SA"/>
        </w:rPr>
      </w:pPr>
    </w:p>
    <w:p w14:paraId="747CDFBE" w14:textId="34E8C2AD" w:rsidR="00B611F7" w:rsidRPr="00CE5231" w:rsidRDefault="00B611F7" w:rsidP="00B611F7">
      <w:pPr>
        <w:suppressAutoHyphens/>
        <w:spacing w:before="120" w:line="300" w:lineRule="exact"/>
        <w:jc w:val="both"/>
        <w:rPr>
          <w:bCs/>
          <w:color w:val="000000"/>
          <w:u w:val="single"/>
          <w:lang w:eastAsia="ar-SA"/>
        </w:rPr>
      </w:pPr>
      <w:r w:rsidRPr="00CE5231">
        <w:rPr>
          <w:b/>
          <w:color w:val="000000"/>
          <w:szCs w:val="28"/>
          <w:lang w:eastAsia="ar-SA"/>
        </w:rPr>
        <w:t xml:space="preserve">Студент </w:t>
      </w:r>
      <w:r w:rsidRPr="00CE5231">
        <w:rPr>
          <w:b/>
          <w:color w:val="000000"/>
          <w:szCs w:val="20"/>
          <w:lang w:eastAsia="ar-SA"/>
        </w:rPr>
        <w:tab/>
      </w:r>
      <w:r w:rsidRPr="00CE5231">
        <w:rPr>
          <w:b/>
          <w:color w:val="000000"/>
          <w:szCs w:val="20"/>
          <w:lang w:eastAsia="ar-SA"/>
        </w:rPr>
        <w:tab/>
      </w:r>
      <w:r w:rsidRPr="00CE5231">
        <w:rPr>
          <w:b/>
          <w:color w:val="000000"/>
          <w:szCs w:val="20"/>
          <w:lang w:eastAsia="ar-SA"/>
        </w:rPr>
        <w:tab/>
      </w:r>
      <w:r w:rsidRPr="00CE5231">
        <w:rPr>
          <w:color w:val="000000"/>
          <w:szCs w:val="28"/>
          <w:u w:val="single"/>
          <w:lang w:eastAsia="ar-SA"/>
        </w:rPr>
        <w:t xml:space="preserve">                                              </w:t>
      </w:r>
      <w:r w:rsidRPr="00CE5231">
        <w:rPr>
          <w:b/>
          <w:color w:val="000000"/>
          <w:szCs w:val="20"/>
          <w:lang w:eastAsia="ar-SA"/>
        </w:rPr>
        <w:t xml:space="preserve">  </w:t>
      </w:r>
      <w:r w:rsidRPr="00CE5231">
        <w:rPr>
          <w:b/>
          <w:color w:val="000000"/>
          <w:lang w:eastAsia="ar-SA"/>
        </w:rPr>
        <w:t xml:space="preserve">/ </w:t>
      </w:r>
      <w:r>
        <w:rPr>
          <w:bCs/>
          <w:color w:val="000000"/>
          <w:u w:val="single"/>
          <w:lang w:eastAsia="ar-SA"/>
        </w:rPr>
        <w:t>Бочкарев М.А.</w:t>
      </w:r>
    </w:p>
    <w:p w14:paraId="556C39DD" w14:textId="0B199DDD" w:rsidR="002D3DFE" w:rsidRPr="00B611F7" w:rsidRDefault="00B611F7" w:rsidP="00B611F7">
      <w:pPr>
        <w:suppressAutoHyphens/>
        <w:spacing w:before="120"/>
        <w:ind w:right="565"/>
        <w:jc w:val="center"/>
        <w:rPr>
          <w:color w:val="000000"/>
          <w:sz w:val="18"/>
          <w:szCs w:val="18"/>
          <w:lang w:eastAsia="ar-SA"/>
        </w:rPr>
      </w:pPr>
      <w:r w:rsidRPr="00CE5231">
        <w:rPr>
          <w:color w:val="000000"/>
          <w:sz w:val="18"/>
          <w:szCs w:val="18"/>
          <w:lang w:eastAsia="ar-SA"/>
        </w:rPr>
        <w:t xml:space="preserve">                                                        (подпись, </w:t>
      </w:r>
      <w:proofErr w:type="gramStart"/>
      <w:r w:rsidRPr="00CE5231">
        <w:rPr>
          <w:color w:val="000000"/>
          <w:sz w:val="18"/>
          <w:szCs w:val="18"/>
          <w:lang w:eastAsia="ar-SA"/>
        </w:rPr>
        <w:t xml:space="preserve">дата)   </w:t>
      </w:r>
      <w:proofErr w:type="gramEnd"/>
      <w:r w:rsidRPr="00CE5231">
        <w:rPr>
          <w:color w:val="000000"/>
          <w:sz w:val="18"/>
          <w:szCs w:val="18"/>
          <w:lang w:eastAsia="ar-SA"/>
        </w:rPr>
        <w:t xml:space="preserve">                             </w:t>
      </w:r>
      <w:proofErr w:type="gramStart"/>
      <w:r w:rsidRPr="00CE5231">
        <w:rPr>
          <w:color w:val="000000"/>
          <w:sz w:val="18"/>
          <w:szCs w:val="18"/>
          <w:lang w:eastAsia="ar-SA"/>
        </w:rPr>
        <w:t xml:space="preserve">   (</w:t>
      </w:r>
      <w:proofErr w:type="gramEnd"/>
      <w:r w:rsidRPr="00CE5231">
        <w:rPr>
          <w:color w:val="000000"/>
          <w:sz w:val="18"/>
          <w:szCs w:val="18"/>
          <w:lang w:eastAsia="ar-SA"/>
        </w:rPr>
        <w:t xml:space="preserve">Фамилия И.О.)            </w:t>
      </w:r>
      <w:r w:rsidR="002D3DFE">
        <w:br w:type="page"/>
      </w:r>
    </w:p>
    <w:sdt>
      <w:sdtPr>
        <w:id w:val="1106707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EA83D" w14:textId="74AA85CA" w:rsidR="002D3DFE" w:rsidRDefault="00AD5E96" w:rsidP="00AD5E96">
          <w:pPr>
            <w:spacing w:after="0" w:line="360" w:lineRule="auto"/>
            <w:jc w:val="center"/>
          </w:pPr>
          <w:r>
            <w:t>СОДЕРЖАНИЕ</w:t>
          </w:r>
        </w:p>
        <w:p w14:paraId="24465ABC" w14:textId="3B0EE58C" w:rsidR="00B43381" w:rsidRDefault="002D3DF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3265" w:history="1">
            <w:r w:rsidR="00B43381" w:rsidRPr="008F24B4">
              <w:rPr>
                <w:rStyle w:val="af1"/>
                <w:rFonts w:cs="Times New Roman"/>
                <w:noProof/>
              </w:rPr>
              <w:t>ВВЕДЕНИЕ</w:t>
            </w:r>
            <w:r w:rsidR="00B43381">
              <w:rPr>
                <w:noProof/>
                <w:webHidden/>
              </w:rPr>
              <w:tab/>
            </w:r>
            <w:r w:rsidR="00B43381">
              <w:rPr>
                <w:noProof/>
                <w:webHidden/>
              </w:rPr>
              <w:fldChar w:fldCharType="begin"/>
            </w:r>
            <w:r w:rsidR="00B43381">
              <w:rPr>
                <w:noProof/>
                <w:webHidden/>
              </w:rPr>
              <w:instrText xml:space="preserve"> PAGEREF _Toc191913265 \h </w:instrText>
            </w:r>
            <w:r w:rsidR="00B43381">
              <w:rPr>
                <w:noProof/>
                <w:webHidden/>
              </w:rPr>
            </w:r>
            <w:r w:rsidR="00B43381"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4</w:t>
            </w:r>
            <w:r w:rsidR="00B43381">
              <w:rPr>
                <w:noProof/>
                <w:webHidden/>
              </w:rPr>
              <w:fldChar w:fldCharType="end"/>
            </w:r>
          </w:hyperlink>
        </w:p>
        <w:p w14:paraId="3A1399DE" w14:textId="3419DC4C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66" w:history="1">
            <w:r w:rsidRPr="008F24B4">
              <w:rPr>
                <w:rStyle w:val="af1"/>
                <w:rFonts w:cs="Times New Roman"/>
                <w:noProof/>
              </w:rPr>
              <w:t>1 Виды траекторий для гидроакустической съемки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9CA3" w14:textId="2CA335C2" w:rsidR="00B43381" w:rsidRDefault="00B43381">
          <w:pPr>
            <w:pStyle w:val="24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67" w:history="1">
            <w:r w:rsidRPr="008F24B4">
              <w:rPr>
                <w:rStyle w:val="af1"/>
                <w:rFonts w:cs="Times New Roman"/>
                <w:noProof/>
              </w:rPr>
              <w:t>1.1</w:t>
            </w:r>
            <w:r>
              <w:rPr>
                <w:rStyle w:val="af1"/>
                <w:rFonts w:cs="Times New Roman"/>
                <w:noProof/>
              </w:rPr>
              <w:t xml:space="preserve"> </w:t>
            </w:r>
            <w:r w:rsidRPr="008F24B4">
              <w:rPr>
                <w:rStyle w:val="af1"/>
                <w:rFonts w:cs="Times New Roman"/>
                <w:noProof/>
              </w:rPr>
              <w:t>Галсы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DB88" w14:textId="43B05B7E" w:rsidR="00B43381" w:rsidRDefault="00B43381">
          <w:pPr>
            <w:pStyle w:val="24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68" w:history="1">
            <w:r w:rsidRPr="008F24B4">
              <w:rPr>
                <w:rStyle w:val="af1"/>
                <w:rFonts w:cs="Times New Roman"/>
                <w:noProof/>
              </w:rPr>
              <w:t>1.2</w:t>
            </w:r>
            <w:r>
              <w:rPr>
                <w:rStyle w:val="af1"/>
                <w:rFonts w:cs="Times New Roman"/>
                <w:noProof/>
              </w:rPr>
              <w:t xml:space="preserve"> </w:t>
            </w:r>
            <w:r w:rsidRPr="008F24B4">
              <w:rPr>
                <w:rStyle w:val="af1"/>
                <w:rFonts w:cs="Times New Roman"/>
                <w:noProof/>
              </w:rPr>
              <w:t>Спираль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9A5E" w14:textId="67506F02" w:rsidR="00B43381" w:rsidRDefault="00B43381">
          <w:pPr>
            <w:pStyle w:val="24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69" w:history="1">
            <w:r w:rsidRPr="008F24B4">
              <w:rPr>
                <w:rStyle w:val="af1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 xml:space="preserve"> </w:t>
            </w:r>
            <w:r w:rsidRPr="008F24B4">
              <w:rPr>
                <w:rStyle w:val="af1"/>
                <w:rFonts w:cs="Times New Roman"/>
                <w:noProof/>
              </w:rPr>
              <w:t>Циклоида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D732" w14:textId="388FA8D5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0" w:history="1">
            <w:r w:rsidRPr="008F24B4">
              <w:rPr>
                <w:rStyle w:val="af1"/>
                <w:rFonts w:cs="Times New Roman"/>
                <w:noProof/>
              </w:rPr>
              <w:t>2 Способы задания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8B34" w14:textId="6FABCC0A" w:rsidR="00B43381" w:rsidRDefault="00B43381">
          <w:pPr>
            <w:pStyle w:val="2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1" w:history="1">
            <w:r w:rsidRPr="008F24B4">
              <w:rPr>
                <w:rStyle w:val="af1"/>
                <w:rFonts w:cs="Times New Roman"/>
                <w:noProof/>
              </w:rPr>
              <w:t>2.1 Последовательность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3544" w14:textId="4B07124E" w:rsidR="00B43381" w:rsidRDefault="00B43381">
          <w:pPr>
            <w:pStyle w:val="2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2" w:history="1">
            <w:r w:rsidRPr="008F24B4">
              <w:rPr>
                <w:rStyle w:val="af1"/>
                <w:rFonts w:cs="Times New Roman"/>
                <w:noProof/>
              </w:rPr>
              <w:t>2.2 Параметрический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3057" w14:textId="23FDCECB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3" w:history="1">
            <w:r w:rsidRPr="008F24B4">
              <w:rPr>
                <w:rStyle w:val="af1"/>
                <w:rFonts w:cs="Times New Roman"/>
                <w:noProof/>
              </w:rPr>
              <w:t>3 Методы движения по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741C" w14:textId="3700EE82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4" w:history="1">
            <w:r w:rsidRPr="008F24B4">
              <w:rPr>
                <w:rStyle w:val="af1"/>
                <w:rFonts w:cs="Times New Roman"/>
                <w:noProof/>
              </w:rPr>
              <w:t>4 Траекторное движение при гидроакустической съемке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55C6" w14:textId="31C39508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5" w:history="1">
            <w:r w:rsidRPr="008F24B4">
              <w:rPr>
                <w:rStyle w:val="af1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7394" w14:textId="280CE504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6" w:history="1">
            <w:r w:rsidRPr="008F24B4">
              <w:rPr>
                <w:rStyle w:val="af1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2998" w14:textId="3F15903D" w:rsidR="00B43381" w:rsidRDefault="00B43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913277" w:history="1">
            <w:r w:rsidRPr="008F24B4">
              <w:rPr>
                <w:rStyle w:val="af1"/>
                <w:rFonts w:cs="Times New Roman"/>
                <w:noProof/>
              </w:rPr>
              <w:t>Приложение А</w:t>
            </w:r>
          </w:hyperlink>
          <w:r w:rsidRPr="00B43381">
            <w:rPr>
              <w:rStyle w:val="af1"/>
              <w:noProof/>
              <w:u w:val="none"/>
            </w:rPr>
            <w:t xml:space="preserve"> </w:t>
          </w:r>
          <w:hyperlink w:anchor="_Toc191913278" w:history="1">
            <w:r w:rsidRPr="008F24B4">
              <w:rPr>
                <w:rStyle w:val="af1"/>
                <w:rFonts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CF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01BB" w14:textId="7FB78C0C" w:rsidR="002D3DFE" w:rsidRDefault="002D3DFE">
          <w:r>
            <w:rPr>
              <w:b/>
              <w:bCs/>
            </w:rPr>
            <w:fldChar w:fldCharType="end"/>
          </w:r>
        </w:p>
      </w:sdtContent>
    </w:sdt>
    <w:p w14:paraId="238B0E7C" w14:textId="3B5687F1" w:rsidR="002D3DFE" w:rsidRDefault="002D3DFE">
      <w:pPr>
        <w:spacing w:line="259" w:lineRule="auto"/>
      </w:pPr>
      <w:r>
        <w:br w:type="page"/>
      </w:r>
    </w:p>
    <w:p w14:paraId="01A9F103" w14:textId="2B8A5CB4" w:rsidR="002D3DFE" w:rsidRPr="002D3DFE" w:rsidRDefault="002D3DFE" w:rsidP="002D3DFE">
      <w:pPr>
        <w:pStyle w:val="10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1913265"/>
      <w:r w:rsidRPr="002D3DFE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14:paraId="1CC5F926" w14:textId="4F3C2431" w:rsidR="00B611F7" w:rsidRPr="00B611F7" w:rsidRDefault="00B611F7" w:rsidP="00B611F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B611F7">
        <w:rPr>
          <w:rFonts w:cs="Times New Roman"/>
          <w:szCs w:val="28"/>
        </w:rPr>
        <w:t>Современные задачи гидроакустической съёмки требуют всё более точного и детального исследования подводного пространства. В условиях, когда необходимо получать высококачественные акустические данные, особенно остро встаёт вопрос оптимальной организации траектории движения подводного аппарата (ПА). От параметров движения — курса, скорости</w:t>
      </w:r>
      <w:r>
        <w:rPr>
          <w:rFonts w:cs="Times New Roman"/>
          <w:szCs w:val="28"/>
        </w:rPr>
        <w:t xml:space="preserve"> </w:t>
      </w:r>
      <w:r w:rsidRPr="00B611F7">
        <w:rPr>
          <w:rFonts w:cs="Times New Roman"/>
          <w:szCs w:val="28"/>
        </w:rPr>
        <w:t>и манёвренности — напрямую зависит качество и достоверность регистрируемых сигналов.</w:t>
      </w:r>
    </w:p>
    <w:p w14:paraId="71F3E212" w14:textId="77777777" w:rsidR="00B611F7" w:rsidRPr="00B611F7" w:rsidRDefault="00B611F7" w:rsidP="00B611F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B611F7">
        <w:rPr>
          <w:rFonts w:cs="Times New Roman"/>
          <w:szCs w:val="28"/>
        </w:rPr>
        <w:t>Одним из ключевых факторов является чувствительность акустических систем к изменению курса и скорости ПА. Небольшие колебания курса или колебания скорости могут приводить к неточным измерениям или потерям данных, поскольку углы излучения и приёма звуковых сигналов рассчитываются исходя из предполагаемых параметров движения. Кроме того, траектория ПА должна исключать чрезмерные рыскания, крены или скачки скорости, поскольку это сказывается на распределении акустических лучей и на интерпретации полученной информации.</w:t>
      </w:r>
    </w:p>
    <w:p w14:paraId="51AA0437" w14:textId="77777777" w:rsidR="00B611F7" w:rsidRPr="00B611F7" w:rsidRDefault="00B611F7" w:rsidP="00B611F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B611F7">
        <w:rPr>
          <w:rFonts w:cs="Times New Roman"/>
          <w:szCs w:val="28"/>
        </w:rPr>
        <w:t>Введение жёстких ограничений на ходовые параметры ПА (например, удержание курса в заданном коридоре, поддержание постоянной или контролируемо изменяющейся скорости) необходимо для сохранения требуемого качества гидроакустической картины. При этом возникает проблема компромисса между манёвренностью (обход препятствий, учёт течений, особенности рельефа) и стабильностью курса. Столь противоречивые требования определяют сложность разработки оптимальных методов прокладки маршрута и управления движением ПА.</w:t>
      </w:r>
    </w:p>
    <w:p w14:paraId="1DEEAC17" w14:textId="2E782180" w:rsidR="002D3DFE" w:rsidRDefault="002D3DFE" w:rsidP="00B611F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данной работы является исследование существующих подходов к организации траекторного движения подводного аппарата при ведении гидроакустической съемки в акватории.</w:t>
      </w:r>
    </w:p>
    <w:p w14:paraId="1256F871" w14:textId="77777777" w:rsidR="002D3DFE" w:rsidRDefault="002D3DFE" w:rsidP="002D3DFE">
      <w:pPr>
        <w:tabs>
          <w:tab w:val="left" w:pos="709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поставлены следующие задачи:</w:t>
      </w:r>
    </w:p>
    <w:p w14:paraId="2D85CADD" w14:textId="2FCB0A0E" w:rsidR="002D3DFE" w:rsidRDefault="002D3DFE" w:rsidP="00451AAE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</w:t>
      </w:r>
      <w:r w:rsidR="00FA7DF1">
        <w:rPr>
          <w:rFonts w:cs="Times New Roman"/>
          <w:szCs w:val="28"/>
        </w:rPr>
        <w:t>вида</w:t>
      </w:r>
      <w:r>
        <w:rPr>
          <w:rFonts w:cs="Times New Roman"/>
          <w:szCs w:val="28"/>
        </w:rPr>
        <w:t xml:space="preserve"> траектории, оптимальной для ведения гидроакустической съемки акватории;</w:t>
      </w:r>
    </w:p>
    <w:p w14:paraId="001862C7" w14:textId="3B871721" w:rsidR="0094625C" w:rsidRDefault="0094625C" w:rsidP="00451AAE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способа задания траектории для ведения гидроакустической съемки в акватории;</w:t>
      </w:r>
    </w:p>
    <w:p w14:paraId="0438D80A" w14:textId="390D47A0" w:rsidR="002D3DFE" w:rsidRPr="00A55918" w:rsidRDefault="00FF6313" w:rsidP="0094625C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</w:t>
      </w:r>
      <w:r w:rsidR="002D3DFE">
        <w:rPr>
          <w:rFonts w:cs="Times New Roman"/>
          <w:szCs w:val="28"/>
        </w:rPr>
        <w:t xml:space="preserve"> метод</w:t>
      </w:r>
      <w:r>
        <w:rPr>
          <w:rFonts w:cs="Times New Roman"/>
          <w:szCs w:val="28"/>
        </w:rPr>
        <w:t>ов</w:t>
      </w:r>
      <w:r w:rsidR="002D3DFE">
        <w:rPr>
          <w:rFonts w:cs="Times New Roman"/>
          <w:szCs w:val="28"/>
        </w:rPr>
        <w:t xml:space="preserve"> движения подводного аппарата по траектории при ведении гидроакустической съемки; </w:t>
      </w:r>
    </w:p>
    <w:p w14:paraId="13C4A472" w14:textId="77777777" w:rsidR="002D3DFE" w:rsidRDefault="002D3DFE" w:rsidP="00451AAE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программы для планирования траектории движения подводного аппарата в заданной акватории.</w:t>
      </w:r>
    </w:p>
    <w:p w14:paraId="147E2C59" w14:textId="1AEFEDEA" w:rsidR="002D3DFE" w:rsidRDefault="002D3DF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475971" w14:textId="7A7334AF" w:rsidR="001E0345" w:rsidRPr="001E0345" w:rsidRDefault="001E0345" w:rsidP="001E0345">
      <w:pPr>
        <w:pStyle w:val="10"/>
        <w:numPr>
          <w:ilvl w:val="0"/>
          <w:numId w:val="0"/>
        </w:numPr>
        <w:spacing w:line="360" w:lineRule="auto"/>
        <w:ind w:left="1276" w:hanging="43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91913266"/>
      <w:r w:rsidRPr="001E0345">
        <w:rPr>
          <w:rFonts w:ascii="Times New Roman" w:hAnsi="Times New Roman" w:cs="Times New Roman"/>
          <w:color w:val="000000" w:themeColor="text1"/>
          <w:sz w:val="32"/>
          <w:szCs w:val="32"/>
        </w:rPr>
        <w:t>1 Виды траекторий для гидроакустической съемки</w:t>
      </w:r>
      <w:bookmarkEnd w:id="1"/>
    </w:p>
    <w:p w14:paraId="724F1361" w14:textId="558953B7" w:rsidR="002D3DFE" w:rsidRDefault="002D3DFE" w:rsidP="002D3DF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Особенностью работы средств гидроакустической съемки является их чувствительность к отклонению траектории движения от прямой линии. Малая частота работы гидроакустических средств съемки при быстрых поворотах по курсу подводного аппарата приводит к искажениям в итоговой картинке, которые сложно компенсировать даже при наличии информации об угле курса. Поэтому основным требованием к траектории движения подводного аппарата при ведении гидроакустической съемки является наличие длинных прямолинейных участков. Такими свойствами обладают траектории вида галсы, спирали, циклоиды. Особенности каждой из них будут рассмотрены ниже.</w:t>
      </w:r>
    </w:p>
    <w:p w14:paraId="594A3B2A" w14:textId="4586A458" w:rsidR="001E0345" w:rsidRPr="001E0345" w:rsidRDefault="001E0345" w:rsidP="001E0345">
      <w:pPr>
        <w:pStyle w:val="a7"/>
        <w:numPr>
          <w:ilvl w:val="1"/>
          <w:numId w:val="13"/>
        </w:numPr>
        <w:spacing w:before="240" w:after="0" w:line="360" w:lineRule="auto"/>
        <w:jc w:val="both"/>
        <w:outlineLvl w:val="1"/>
        <w:rPr>
          <w:rFonts w:cs="Times New Roman"/>
          <w:sz w:val="32"/>
          <w:szCs w:val="32"/>
        </w:rPr>
      </w:pPr>
      <w:bookmarkStart w:id="2" w:name="_Toc191913267"/>
      <w:commentRangeStart w:id="3"/>
      <w:r w:rsidRPr="001E0345">
        <w:rPr>
          <w:rFonts w:cs="Times New Roman"/>
          <w:sz w:val="32"/>
          <w:szCs w:val="32"/>
        </w:rPr>
        <w:t>Галсы</w:t>
      </w:r>
      <w:bookmarkEnd w:id="2"/>
      <w:commentRangeEnd w:id="3"/>
      <w:r w:rsidR="0092516A">
        <w:rPr>
          <w:rStyle w:val="af4"/>
        </w:rPr>
        <w:commentReference w:id="3"/>
      </w:r>
      <w:del w:id="4" w:author="Анна Ромашко" w:date="2025-09-11T09:08:00Z">
        <w:r w:rsidR="000C0CF2" w:rsidDel="0092516A">
          <w:rPr>
            <w:rFonts w:cs="Times New Roman"/>
            <w:sz w:val="32"/>
            <w:szCs w:val="32"/>
            <w:lang w:val="en-US"/>
          </w:rPr>
          <w:delText>[7]</w:delText>
        </w:r>
      </w:del>
    </w:p>
    <w:p w14:paraId="681C83D7" w14:textId="5E471134" w:rsidR="006B1986" w:rsidRPr="00597FF0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Метод предусматривает движение аппарата по зигзагообразной траектории, которая обеспечивает полное покрытие исследуемой области. Траектория формируется в виде параллельных линий с небольшими перекрытиями, чтобы исключить пропуски</w:t>
      </w:r>
      <w:ins w:id="5" w:author="- -" w:date="2025-09-15T16:48:00Z" w16du:dateUtc="2025-09-15T13:48:00Z">
        <w:r w:rsidR="00597FF0" w:rsidRPr="00597FF0">
          <w:rPr>
            <w:rFonts w:cs="Times New Roman"/>
            <w:szCs w:val="28"/>
            <w:rPrChange w:id="6" w:author="- -" w:date="2025-09-15T16:48:00Z" w16du:dateUtc="2025-09-15T13:48:00Z">
              <w:rPr>
                <w:rFonts w:cs="Times New Roman"/>
                <w:szCs w:val="28"/>
                <w:lang w:val="en-US"/>
              </w:rPr>
            </w:rPrChange>
          </w:rPr>
          <w:t xml:space="preserve"> [7].</w:t>
        </w:r>
      </w:ins>
      <w:del w:id="7" w:author="- -" w:date="2025-09-15T16:48:00Z" w16du:dateUtc="2025-09-15T13:48:00Z">
        <w:r w:rsidRPr="00416977" w:rsidDel="00597FF0">
          <w:rPr>
            <w:rFonts w:cs="Times New Roman"/>
            <w:szCs w:val="28"/>
          </w:rPr>
          <w:delText>.</w:delText>
        </w:r>
      </w:del>
    </w:p>
    <w:p w14:paraId="28FACA84" w14:textId="77777777" w:rsidR="006B1986" w:rsidRPr="00416977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Принципы работы:</w:t>
      </w:r>
      <w:r>
        <w:rPr>
          <w:rFonts w:cs="Times New Roman"/>
          <w:szCs w:val="28"/>
        </w:rPr>
        <w:t xml:space="preserve"> а</w:t>
      </w:r>
      <w:r w:rsidRPr="00416977">
        <w:rPr>
          <w:rFonts w:cs="Times New Roman"/>
          <w:szCs w:val="28"/>
        </w:rPr>
        <w:t>ппарат движется по прямой линии до определенной точки, затем разворачивается и движется в противоположном направлении по параллельной линии. Направление движения чередуется, а повороты осуществляются с учетом заданного радиуса. Алгоритмы контролируют расстояние между линиями, скорость и угол разворота, чтобы покрыть территорию равномерно.</w:t>
      </w:r>
    </w:p>
    <w:p w14:paraId="1BD91415" w14:textId="77777777" w:rsidR="006B1986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B1986">
        <w:rPr>
          <w:rFonts w:cs="Times New Roman"/>
          <w:szCs w:val="28"/>
        </w:rPr>
        <w:t>Оборудование: система стабилизации курса и скорости для движения по прямой линии, навигационные системы для удержания точного расстояния между параллельными линиями, программное обеспечение для расчета маршрута с учетом размеров исследуемой области.</w:t>
      </w:r>
    </w:p>
    <w:p w14:paraId="1715341D" w14:textId="77777777" w:rsidR="006B1986" w:rsidRPr="00416977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Преимущества:</w:t>
      </w:r>
    </w:p>
    <w:p w14:paraId="237CF87B" w14:textId="2CB7B508" w:rsidR="006B1986" w:rsidRPr="00416977" w:rsidRDefault="006B1986" w:rsidP="006B1986">
      <w:pPr>
        <w:pStyle w:val="a7"/>
        <w:numPr>
          <w:ilvl w:val="0"/>
          <w:numId w:val="17"/>
        </w:numPr>
        <w:tabs>
          <w:tab w:val="left" w:pos="709"/>
        </w:tabs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16977">
        <w:rPr>
          <w:rFonts w:cs="Times New Roman"/>
          <w:szCs w:val="28"/>
        </w:rPr>
        <w:t>олное покрытие исследуемой области: устраняет пропуски, обеспечивая равномерное движение по всей площади</w:t>
      </w:r>
      <w:r w:rsidR="00587ECC" w:rsidRPr="00587ECC">
        <w:rPr>
          <w:rFonts w:cs="Times New Roman"/>
          <w:szCs w:val="28"/>
        </w:rPr>
        <w:t>;</w:t>
      </w:r>
    </w:p>
    <w:p w14:paraId="0C554627" w14:textId="4B6B9B42" w:rsidR="006B1986" w:rsidRPr="00416977" w:rsidRDefault="006B1986" w:rsidP="006B1986">
      <w:pPr>
        <w:pStyle w:val="a7"/>
        <w:numPr>
          <w:ilvl w:val="0"/>
          <w:numId w:val="17"/>
        </w:numPr>
        <w:tabs>
          <w:tab w:val="left" w:pos="709"/>
        </w:tabs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16977">
        <w:rPr>
          <w:rFonts w:cs="Times New Roman"/>
          <w:szCs w:val="28"/>
        </w:rPr>
        <w:t>ростота планирования: легко рассчитывается заранее, особенно при заданной области обследования</w:t>
      </w:r>
      <w:r w:rsidR="00587ECC" w:rsidRPr="00587ECC">
        <w:rPr>
          <w:rFonts w:cs="Times New Roman"/>
          <w:szCs w:val="28"/>
        </w:rPr>
        <w:t>;</w:t>
      </w:r>
    </w:p>
    <w:p w14:paraId="3E70F3E0" w14:textId="21FDCD5D" w:rsidR="006B1986" w:rsidRPr="00416977" w:rsidRDefault="006B1986" w:rsidP="006B1986">
      <w:pPr>
        <w:pStyle w:val="a7"/>
        <w:numPr>
          <w:ilvl w:val="0"/>
          <w:numId w:val="17"/>
        </w:numPr>
        <w:tabs>
          <w:tab w:val="left" w:pos="709"/>
        </w:tabs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16977">
        <w:rPr>
          <w:rFonts w:cs="Times New Roman"/>
          <w:szCs w:val="28"/>
        </w:rPr>
        <w:t>ниверсальность: подходит для задач картографирования, поиска объектов или съемки местности</w:t>
      </w:r>
      <w:r w:rsidR="00587ECC" w:rsidRPr="00587ECC">
        <w:rPr>
          <w:rFonts w:cs="Times New Roman"/>
          <w:szCs w:val="28"/>
        </w:rPr>
        <w:t>;</w:t>
      </w:r>
    </w:p>
    <w:p w14:paraId="0E48AA93" w14:textId="706ED024" w:rsidR="006B1986" w:rsidRPr="00416977" w:rsidRDefault="006B1986" w:rsidP="006B1986">
      <w:pPr>
        <w:pStyle w:val="a7"/>
        <w:numPr>
          <w:ilvl w:val="0"/>
          <w:numId w:val="17"/>
        </w:numPr>
        <w:tabs>
          <w:tab w:val="left" w:pos="709"/>
        </w:tabs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16977">
        <w:rPr>
          <w:rFonts w:cs="Times New Roman"/>
          <w:szCs w:val="28"/>
        </w:rPr>
        <w:t>прощенная обработка данных: логичная структура движения облегчает последующую обработку собранных данных</w:t>
      </w:r>
      <w:r w:rsidR="00587ECC" w:rsidRPr="00587ECC">
        <w:rPr>
          <w:rFonts w:cs="Times New Roman"/>
          <w:szCs w:val="28"/>
        </w:rPr>
        <w:t>;</w:t>
      </w:r>
    </w:p>
    <w:p w14:paraId="14C486D9" w14:textId="7B46A650" w:rsidR="006B1986" w:rsidRPr="00416977" w:rsidRDefault="006B1986" w:rsidP="006B1986">
      <w:pPr>
        <w:pStyle w:val="a7"/>
        <w:numPr>
          <w:ilvl w:val="0"/>
          <w:numId w:val="17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16977">
        <w:rPr>
          <w:rFonts w:cs="Times New Roman"/>
          <w:szCs w:val="28"/>
        </w:rPr>
        <w:t>овторяемость маршрута: маршрут может быть легко воспроизведен для повторных обследований.</w:t>
      </w:r>
    </w:p>
    <w:p w14:paraId="02078FDE" w14:textId="370BDF0E" w:rsidR="006B1986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Недостатк</w:t>
      </w:r>
      <w:r>
        <w:rPr>
          <w:rFonts w:cs="Times New Roman"/>
          <w:szCs w:val="28"/>
        </w:rPr>
        <w:t>ом является н</w:t>
      </w:r>
      <w:r w:rsidRPr="006B1986">
        <w:rPr>
          <w:rFonts w:cs="Times New Roman"/>
          <w:szCs w:val="28"/>
        </w:rPr>
        <w:t>еэффективность для небольших зон: для небольших участков траектория может быть избыточной.</w:t>
      </w:r>
    </w:p>
    <w:p w14:paraId="03F55CFB" w14:textId="1862AEA2" w:rsidR="006B1986" w:rsidRPr="006B1986" w:rsidRDefault="006B1986" w:rsidP="006B1986">
      <w:pPr>
        <w:pStyle w:val="a7"/>
        <w:numPr>
          <w:ilvl w:val="1"/>
          <w:numId w:val="13"/>
        </w:numPr>
        <w:spacing w:before="240" w:after="0" w:line="360" w:lineRule="auto"/>
        <w:jc w:val="both"/>
        <w:outlineLvl w:val="1"/>
        <w:rPr>
          <w:rFonts w:cs="Times New Roman"/>
          <w:sz w:val="32"/>
          <w:szCs w:val="32"/>
        </w:rPr>
      </w:pPr>
      <w:bookmarkStart w:id="8" w:name="_Toc191913268"/>
      <w:r w:rsidRPr="006B1986">
        <w:rPr>
          <w:rFonts w:cs="Times New Roman"/>
          <w:sz w:val="32"/>
          <w:szCs w:val="32"/>
        </w:rPr>
        <w:t>Спираль</w:t>
      </w:r>
      <w:bookmarkEnd w:id="8"/>
      <w:del w:id="9" w:author="Анна Ромашко" w:date="2025-09-11T09:10:00Z">
        <w:r w:rsidR="000C0CF2" w:rsidDel="0092516A">
          <w:rPr>
            <w:rFonts w:cs="Times New Roman"/>
            <w:sz w:val="32"/>
            <w:szCs w:val="32"/>
            <w:lang w:val="en-US"/>
          </w:rPr>
          <w:delText>[1]</w:delText>
        </w:r>
      </w:del>
    </w:p>
    <w:p w14:paraId="22971993" w14:textId="2B5BFC61" w:rsidR="006B1986" w:rsidRPr="006B1986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B1986">
        <w:rPr>
          <w:rFonts w:cs="Times New Roman"/>
          <w:szCs w:val="28"/>
        </w:rPr>
        <w:t xml:space="preserve">Метод заключается в движении аппарата </w:t>
      </w:r>
      <w:r>
        <w:rPr>
          <w:rFonts w:cs="Times New Roman"/>
          <w:szCs w:val="28"/>
        </w:rPr>
        <w:t xml:space="preserve">вдоль прямых линий, образующих </w:t>
      </w:r>
      <w:r w:rsidR="00587ECC">
        <w:rPr>
          <w:rFonts w:cs="Times New Roman"/>
          <w:szCs w:val="28"/>
        </w:rPr>
        <w:t>сходящуюся или расходящуюся прямоугольную спираль</w:t>
      </w:r>
      <w:r>
        <w:rPr>
          <w:rFonts w:cs="Times New Roman"/>
          <w:szCs w:val="28"/>
        </w:rPr>
        <w:t xml:space="preserve">. </w:t>
      </w:r>
      <w:r w:rsidRPr="006B1986">
        <w:rPr>
          <w:rFonts w:cs="Times New Roman"/>
          <w:szCs w:val="28"/>
        </w:rPr>
        <w:t>Расстояние между витками спирали может быть постоянным или изменяться</w:t>
      </w:r>
      <w:ins w:id="10" w:author="- -" w:date="2025-09-15T17:54:00Z" w16du:dateUtc="2025-09-15T14:54:00Z">
        <w:r w:rsidR="003B5925">
          <w:rPr>
            <w:rFonts w:cs="Times New Roman"/>
            <w:szCs w:val="28"/>
          </w:rPr>
          <w:t xml:space="preserve"> </w:t>
        </w:r>
        <w:r w:rsidR="003B5925">
          <w:rPr>
            <w:rFonts w:cs="Times New Roman"/>
            <w:szCs w:val="28"/>
            <w:lang w:val="en-US"/>
          </w:rPr>
          <w:t>[2]</w:t>
        </w:r>
      </w:ins>
      <w:r w:rsidRPr="006B1986">
        <w:rPr>
          <w:rFonts w:cs="Times New Roman"/>
          <w:szCs w:val="28"/>
        </w:rPr>
        <w:t>.</w:t>
      </w:r>
    </w:p>
    <w:p w14:paraId="19BCD474" w14:textId="1AA1CEEA" w:rsidR="006B1986" w:rsidRPr="006B1986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B1986">
        <w:rPr>
          <w:rFonts w:cs="Times New Roman"/>
          <w:szCs w:val="28"/>
        </w:rPr>
        <w:t xml:space="preserve">Принципы работы: </w:t>
      </w:r>
      <w:r w:rsidR="00587ECC">
        <w:rPr>
          <w:rFonts w:cs="Times New Roman"/>
          <w:szCs w:val="28"/>
        </w:rPr>
        <w:t xml:space="preserve">аппарат движется вдоль прямой линии заданной длины. После завершения движения он совершает поворот на 90 градусов и продолжает движение вдоль следующей прямой. Длина каждой следующей прямой увеличивается или уменьшается в зависимости от того, является ли траектория сходящейся или расходящейся спиралью. </w:t>
      </w:r>
    </w:p>
    <w:p w14:paraId="7C2F1485" w14:textId="006DD5AD" w:rsidR="006B1986" w:rsidRDefault="006B1986" w:rsidP="006B1986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B1986">
        <w:rPr>
          <w:rFonts w:cs="Times New Roman"/>
          <w:szCs w:val="28"/>
        </w:rPr>
        <w:t>Оборудование: датчики положения и направления для точной фиксации относительного</w:t>
      </w:r>
      <w:r w:rsidR="00587ECC">
        <w:rPr>
          <w:rFonts w:cs="Times New Roman"/>
          <w:szCs w:val="28"/>
        </w:rPr>
        <w:t xml:space="preserve"> </w:t>
      </w:r>
      <w:r w:rsidRPr="006B1986">
        <w:rPr>
          <w:rFonts w:cs="Times New Roman"/>
          <w:szCs w:val="28"/>
        </w:rPr>
        <w:t xml:space="preserve">положения центра траектории, системы стабилизации скорости и управления курсом, программное обеспечение для </w:t>
      </w:r>
      <w:r w:rsidR="00587ECC">
        <w:rPr>
          <w:rFonts w:cs="Times New Roman"/>
          <w:szCs w:val="28"/>
        </w:rPr>
        <w:t>ввода</w:t>
      </w:r>
      <w:r w:rsidRPr="006B1986">
        <w:rPr>
          <w:rFonts w:cs="Times New Roman"/>
          <w:szCs w:val="28"/>
        </w:rPr>
        <w:t xml:space="preserve"> </w:t>
      </w:r>
      <w:r w:rsidR="00587ECC">
        <w:rPr>
          <w:rFonts w:cs="Times New Roman"/>
          <w:szCs w:val="28"/>
        </w:rPr>
        <w:t>шага и направления спирали</w:t>
      </w:r>
      <w:r w:rsidRPr="006B1986">
        <w:rPr>
          <w:rFonts w:cs="Times New Roman"/>
          <w:szCs w:val="28"/>
        </w:rPr>
        <w:t>.</w:t>
      </w:r>
    </w:p>
    <w:p w14:paraId="13B093CC" w14:textId="77777777" w:rsidR="00587ECC" w:rsidRPr="00416977" w:rsidRDefault="00587ECC" w:rsidP="00587ECC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Преимущества:</w:t>
      </w:r>
    </w:p>
    <w:p w14:paraId="7822C05D" w14:textId="72C985EE" w:rsidR="00587ECC" w:rsidRPr="00587ECC" w:rsidRDefault="003142FE" w:rsidP="003142FE">
      <w:pPr>
        <w:pStyle w:val="a7"/>
        <w:numPr>
          <w:ilvl w:val="0"/>
          <w:numId w:val="20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587ECC" w:rsidRPr="00587ECC">
        <w:rPr>
          <w:rFonts w:cs="Times New Roman"/>
          <w:szCs w:val="28"/>
        </w:rPr>
        <w:t>ффективность в локальных исследованиях: подходит для детального изучения отдельных участков</w:t>
      </w:r>
      <w:r w:rsidRPr="003142FE">
        <w:rPr>
          <w:rFonts w:cs="Times New Roman"/>
          <w:szCs w:val="28"/>
        </w:rPr>
        <w:t>;</w:t>
      </w:r>
    </w:p>
    <w:p w14:paraId="683AA605" w14:textId="488BBC20" w:rsidR="00587ECC" w:rsidRPr="00587ECC" w:rsidRDefault="003142FE" w:rsidP="003142FE">
      <w:pPr>
        <w:pStyle w:val="a7"/>
        <w:numPr>
          <w:ilvl w:val="0"/>
          <w:numId w:val="20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587ECC" w:rsidRPr="00587ECC">
        <w:rPr>
          <w:rFonts w:cs="Times New Roman"/>
          <w:szCs w:val="28"/>
        </w:rPr>
        <w:t>авномерное покрытие вокруг центра: спирали обеспечивают плотное обследование зоны вокруг точки интереса</w:t>
      </w:r>
      <w:r w:rsidRPr="003142FE">
        <w:rPr>
          <w:rFonts w:cs="Times New Roman"/>
          <w:szCs w:val="28"/>
        </w:rPr>
        <w:t>;</w:t>
      </w:r>
    </w:p>
    <w:p w14:paraId="740A3FCC" w14:textId="07FF4A99" w:rsidR="00587ECC" w:rsidRPr="00587ECC" w:rsidRDefault="003142FE" w:rsidP="003142FE">
      <w:pPr>
        <w:pStyle w:val="a7"/>
        <w:numPr>
          <w:ilvl w:val="0"/>
          <w:numId w:val="20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587ECC" w:rsidRPr="00587ECC">
        <w:rPr>
          <w:rFonts w:cs="Times New Roman"/>
          <w:szCs w:val="28"/>
        </w:rPr>
        <w:t>ростота повторения траектории: легко воспроизвести маршрут для проверки данных или их дополнения.</w:t>
      </w:r>
    </w:p>
    <w:p w14:paraId="483E7C5B" w14:textId="77777777" w:rsidR="00587ECC" w:rsidRPr="00416977" w:rsidRDefault="00587ECC" w:rsidP="00587ECC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Недостатки:</w:t>
      </w:r>
    </w:p>
    <w:p w14:paraId="40087A48" w14:textId="7FF990AA" w:rsidR="00587ECC" w:rsidRPr="003142FE" w:rsidRDefault="003142FE" w:rsidP="003142FE">
      <w:pPr>
        <w:pStyle w:val="a7"/>
        <w:numPr>
          <w:ilvl w:val="0"/>
          <w:numId w:val="21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587ECC" w:rsidRPr="003142FE">
        <w:rPr>
          <w:rFonts w:cs="Times New Roman"/>
          <w:szCs w:val="28"/>
        </w:rPr>
        <w:t>граниченность области исследования: непригоден для больших участков</w:t>
      </w:r>
      <w:r>
        <w:rPr>
          <w:rFonts w:cs="Times New Roman"/>
          <w:szCs w:val="28"/>
        </w:rPr>
        <w:t>;</w:t>
      </w:r>
    </w:p>
    <w:p w14:paraId="2047E31E" w14:textId="1D00FF41" w:rsidR="00587ECC" w:rsidRPr="003142FE" w:rsidRDefault="003142FE" w:rsidP="003142FE">
      <w:pPr>
        <w:pStyle w:val="a7"/>
        <w:numPr>
          <w:ilvl w:val="0"/>
          <w:numId w:val="21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587ECC" w:rsidRPr="003142FE">
        <w:rPr>
          <w:rFonts w:cs="Times New Roman"/>
          <w:szCs w:val="28"/>
        </w:rPr>
        <w:t xml:space="preserve">ложности при сильных течениях: движение по </w:t>
      </w:r>
      <w:r w:rsidR="002E19FB">
        <w:rPr>
          <w:rFonts w:cs="Times New Roman"/>
          <w:szCs w:val="28"/>
        </w:rPr>
        <w:t>спиральной</w:t>
      </w:r>
      <w:r w:rsidR="00587ECC" w:rsidRPr="003142FE">
        <w:rPr>
          <w:rFonts w:cs="Times New Roman"/>
          <w:szCs w:val="28"/>
        </w:rPr>
        <w:t xml:space="preserve"> траектории затрудняется из-за боковых воздействий</w:t>
      </w:r>
      <w:r w:rsidR="002E19FB">
        <w:rPr>
          <w:rFonts w:cs="Times New Roman"/>
          <w:szCs w:val="28"/>
        </w:rPr>
        <w:t>;</w:t>
      </w:r>
    </w:p>
    <w:p w14:paraId="0C335542" w14:textId="0B90E661" w:rsidR="00587ECC" w:rsidRDefault="002E19FB" w:rsidP="00FA7DF1">
      <w:pPr>
        <w:pStyle w:val="a7"/>
        <w:numPr>
          <w:ilvl w:val="0"/>
          <w:numId w:val="21"/>
        </w:numPr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587ECC" w:rsidRPr="003142FE">
        <w:rPr>
          <w:rFonts w:cs="Times New Roman"/>
          <w:szCs w:val="28"/>
        </w:rPr>
        <w:t>еравномерное распределение плотности данных: на больших радиусах данные становятся менее плотными.</w:t>
      </w:r>
    </w:p>
    <w:p w14:paraId="7D3AA021" w14:textId="1654C92C" w:rsidR="006362CF" w:rsidRPr="006362CF" w:rsidRDefault="006362CF" w:rsidP="00C00BB8">
      <w:pPr>
        <w:pStyle w:val="a7"/>
        <w:numPr>
          <w:ilvl w:val="1"/>
          <w:numId w:val="13"/>
        </w:numPr>
        <w:spacing w:before="240" w:after="0" w:line="360" w:lineRule="auto"/>
        <w:jc w:val="both"/>
        <w:outlineLvl w:val="1"/>
        <w:rPr>
          <w:rFonts w:cs="Times New Roman"/>
          <w:sz w:val="32"/>
          <w:szCs w:val="32"/>
        </w:rPr>
      </w:pPr>
      <w:bookmarkStart w:id="11" w:name="_Toc191913269"/>
      <w:r w:rsidRPr="006362CF">
        <w:rPr>
          <w:rFonts w:cs="Times New Roman"/>
          <w:sz w:val="32"/>
          <w:szCs w:val="32"/>
        </w:rPr>
        <w:t>Циклоида</w:t>
      </w:r>
      <w:bookmarkEnd w:id="11"/>
      <w:del w:id="12" w:author="Анна Ромашко" w:date="2025-09-11T09:12:00Z">
        <w:r w:rsidR="000C0CF2" w:rsidDel="0092516A">
          <w:rPr>
            <w:rFonts w:cs="Times New Roman"/>
            <w:sz w:val="32"/>
            <w:szCs w:val="32"/>
            <w:lang w:val="en-US"/>
          </w:rPr>
          <w:delText>[7]</w:delText>
        </w:r>
      </w:del>
    </w:p>
    <w:p w14:paraId="6A6F4A5F" w14:textId="46353683" w:rsidR="006362CF" w:rsidRPr="006362CF" w:rsidRDefault="006362CF" w:rsidP="006362C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2CF">
        <w:rPr>
          <w:rFonts w:cs="Times New Roman"/>
          <w:szCs w:val="28"/>
        </w:rPr>
        <w:t xml:space="preserve">Метод заключается в движении аппарата вдоль прямых линий, образующих </w:t>
      </w:r>
      <w:r>
        <w:rPr>
          <w:rFonts w:cs="Times New Roman"/>
          <w:szCs w:val="28"/>
        </w:rPr>
        <w:t>смещенную в выбранном направлении спираль</w:t>
      </w:r>
      <w:ins w:id="13" w:author="- -" w:date="2025-09-15T17:54:00Z" w16du:dateUtc="2025-09-15T14:54:00Z">
        <w:r w:rsidR="003B5925" w:rsidRPr="003B5925">
          <w:rPr>
            <w:rFonts w:cs="Times New Roman"/>
            <w:szCs w:val="28"/>
            <w:rPrChange w:id="14" w:author="- -" w:date="2025-09-15T17:54:00Z" w16du:dateUtc="2025-09-15T14:54:00Z">
              <w:rPr>
                <w:rFonts w:cs="Times New Roman"/>
                <w:szCs w:val="28"/>
                <w:lang w:val="en-US"/>
              </w:rPr>
            </w:rPrChange>
          </w:rPr>
          <w:t xml:space="preserve"> [2</w:t>
        </w:r>
        <w:r w:rsidR="003B5925" w:rsidRPr="003B5925">
          <w:rPr>
            <w:rFonts w:cs="Times New Roman"/>
            <w:szCs w:val="28"/>
            <w:rPrChange w:id="15" w:author="- -" w:date="2025-09-15T17:55:00Z" w16du:dateUtc="2025-09-15T14:55:00Z">
              <w:rPr>
                <w:rFonts w:cs="Times New Roman"/>
                <w:szCs w:val="28"/>
                <w:lang w:val="en-US"/>
              </w:rPr>
            </w:rPrChange>
          </w:rPr>
          <w:t>]</w:t>
        </w:r>
      </w:ins>
      <w:r>
        <w:rPr>
          <w:rFonts w:cs="Times New Roman"/>
          <w:szCs w:val="28"/>
        </w:rPr>
        <w:t xml:space="preserve">. </w:t>
      </w:r>
      <w:r w:rsidRPr="006362CF">
        <w:rPr>
          <w:rFonts w:cs="Times New Roman"/>
          <w:szCs w:val="28"/>
        </w:rPr>
        <w:t>Расстояние между витками спирали</w:t>
      </w:r>
      <w:r>
        <w:rPr>
          <w:rFonts w:cs="Times New Roman"/>
          <w:szCs w:val="28"/>
        </w:rPr>
        <w:t xml:space="preserve"> и степень их наложения друг на друга</w:t>
      </w:r>
      <w:r w:rsidRPr="006362CF">
        <w:rPr>
          <w:rFonts w:cs="Times New Roman"/>
          <w:szCs w:val="28"/>
        </w:rPr>
        <w:t xml:space="preserve"> мо</w:t>
      </w:r>
      <w:r>
        <w:rPr>
          <w:rFonts w:cs="Times New Roman"/>
          <w:szCs w:val="28"/>
        </w:rPr>
        <w:t>гут</w:t>
      </w:r>
      <w:r w:rsidRPr="006362CF">
        <w:rPr>
          <w:rFonts w:cs="Times New Roman"/>
          <w:szCs w:val="28"/>
        </w:rPr>
        <w:t xml:space="preserve"> быть постоянным</w:t>
      </w:r>
      <w:r>
        <w:rPr>
          <w:rFonts w:cs="Times New Roman"/>
          <w:szCs w:val="28"/>
        </w:rPr>
        <w:t>и</w:t>
      </w:r>
      <w:r w:rsidRPr="006362CF">
        <w:rPr>
          <w:rFonts w:cs="Times New Roman"/>
          <w:szCs w:val="28"/>
        </w:rPr>
        <w:t xml:space="preserve"> или изменяться.</w:t>
      </w:r>
    </w:p>
    <w:p w14:paraId="4A851054" w14:textId="65E0539E" w:rsidR="006362CF" w:rsidRPr="006362CF" w:rsidRDefault="006362CF" w:rsidP="006362C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2CF">
        <w:rPr>
          <w:rFonts w:cs="Times New Roman"/>
          <w:szCs w:val="28"/>
        </w:rPr>
        <w:t xml:space="preserve">Принципы работы: аппарат движется вдоль прямой линии заданной длины. После завершения движения он совершает </w:t>
      </w:r>
      <w:r>
        <w:rPr>
          <w:rFonts w:cs="Times New Roman"/>
          <w:szCs w:val="28"/>
        </w:rPr>
        <w:t>разворот</w:t>
      </w:r>
      <w:r w:rsidRPr="006362CF"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</w:rPr>
        <w:t>18</w:t>
      </w:r>
      <w:r w:rsidRPr="006362CF">
        <w:rPr>
          <w:rFonts w:cs="Times New Roman"/>
          <w:szCs w:val="28"/>
        </w:rPr>
        <w:t>0 градусов и продолжает движение вдоль следующей прямой</w:t>
      </w:r>
      <w:r>
        <w:rPr>
          <w:rFonts w:cs="Times New Roman"/>
          <w:szCs w:val="28"/>
        </w:rPr>
        <w:t>, параллельной предыдущей</w:t>
      </w:r>
      <w:r w:rsidRPr="006362C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Взаимное расположение прямых определяется желаемой степенью перекрытия зон съемки</w:t>
      </w:r>
      <w:r w:rsidRPr="006362CF">
        <w:rPr>
          <w:rFonts w:cs="Times New Roman"/>
          <w:szCs w:val="28"/>
        </w:rPr>
        <w:t xml:space="preserve">. </w:t>
      </w:r>
    </w:p>
    <w:p w14:paraId="37595337" w14:textId="2C41F650" w:rsidR="006362CF" w:rsidRDefault="006362CF" w:rsidP="006362C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2CF">
        <w:rPr>
          <w:rFonts w:cs="Times New Roman"/>
          <w:szCs w:val="28"/>
        </w:rPr>
        <w:t xml:space="preserve">Оборудование: </w:t>
      </w:r>
      <w:r w:rsidRPr="006B1986">
        <w:rPr>
          <w:rFonts w:cs="Times New Roman"/>
          <w:szCs w:val="28"/>
        </w:rPr>
        <w:t>система стабилизации курса и скорости для движения по прямой линии, навигационные системы для удержания точного расстояния между параллельными линиями, программное обеспечение для расчета маршрута с учетом размеров исследуемой области.</w:t>
      </w:r>
    </w:p>
    <w:p w14:paraId="36C323BD" w14:textId="77777777" w:rsidR="006362CF" w:rsidRPr="00416977" w:rsidRDefault="006362CF" w:rsidP="006362C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Преимущества:</w:t>
      </w:r>
    </w:p>
    <w:p w14:paraId="773ED8DB" w14:textId="77777777" w:rsidR="006362CF" w:rsidRPr="00416977" w:rsidRDefault="006362CF" w:rsidP="006362CF">
      <w:pPr>
        <w:pStyle w:val="a7"/>
        <w:numPr>
          <w:ilvl w:val="0"/>
          <w:numId w:val="17"/>
        </w:numPr>
        <w:tabs>
          <w:tab w:val="left" w:pos="709"/>
        </w:tabs>
        <w:spacing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16977">
        <w:rPr>
          <w:rFonts w:cs="Times New Roman"/>
          <w:szCs w:val="28"/>
        </w:rPr>
        <w:t>олное покрытие исследуемой области: устраняет пропуски, обеспечивая равномерное движение по всей площади</w:t>
      </w:r>
      <w:r w:rsidRPr="00587ECC">
        <w:rPr>
          <w:rFonts w:cs="Times New Roman"/>
          <w:szCs w:val="28"/>
        </w:rPr>
        <w:t>;</w:t>
      </w:r>
    </w:p>
    <w:p w14:paraId="61B432D6" w14:textId="4BDD8ED1" w:rsidR="006362CF" w:rsidRDefault="006362CF" w:rsidP="006362CF">
      <w:pPr>
        <w:pStyle w:val="a7"/>
        <w:numPr>
          <w:ilvl w:val="0"/>
          <w:numId w:val="17"/>
        </w:numPr>
        <w:tabs>
          <w:tab w:val="left" w:pos="709"/>
        </w:tabs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16977">
        <w:rPr>
          <w:rFonts w:cs="Times New Roman"/>
          <w:szCs w:val="28"/>
        </w:rPr>
        <w:t>ниверсальность: подходит для задач картографирования, поиска объектов или съемки местности</w:t>
      </w:r>
      <w:r>
        <w:rPr>
          <w:rFonts w:cs="Times New Roman"/>
          <w:szCs w:val="28"/>
        </w:rPr>
        <w:t>.</w:t>
      </w:r>
    </w:p>
    <w:p w14:paraId="0DAB0C75" w14:textId="77777777" w:rsidR="006362CF" w:rsidRPr="00416977" w:rsidRDefault="006362CF" w:rsidP="006362C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Недостатки:</w:t>
      </w:r>
    </w:p>
    <w:p w14:paraId="33D5E47F" w14:textId="77777777" w:rsidR="006362CF" w:rsidRDefault="006362CF" w:rsidP="006B1986">
      <w:pPr>
        <w:pStyle w:val="a7"/>
        <w:numPr>
          <w:ilvl w:val="0"/>
          <w:numId w:val="21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3142FE">
        <w:rPr>
          <w:rFonts w:cs="Times New Roman"/>
          <w:szCs w:val="28"/>
        </w:rPr>
        <w:t xml:space="preserve">ложности при сильных течениях: движение по </w:t>
      </w:r>
      <w:r>
        <w:rPr>
          <w:rFonts w:cs="Times New Roman"/>
          <w:szCs w:val="28"/>
        </w:rPr>
        <w:t>спиральной</w:t>
      </w:r>
      <w:r w:rsidRPr="003142FE">
        <w:rPr>
          <w:rFonts w:cs="Times New Roman"/>
          <w:szCs w:val="28"/>
        </w:rPr>
        <w:t xml:space="preserve"> траектории затрудняется из-за боковых воздействий</w:t>
      </w:r>
      <w:r>
        <w:rPr>
          <w:rFonts w:cs="Times New Roman"/>
          <w:szCs w:val="28"/>
        </w:rPr>
        <w:t>;</w:t>
      </w:r>
    </w:p>
    <w:p w14:paraId="2C138C6D" w14:textId="73663A42" w:rsidR="006B1986" w:rsidRDefault="006362CF" w:rsidP="006B1986">
      <w:pPr>
        <w:pStyle w:val="a7"/>
        <w:numPr>
          <w:ilvl w:val="0"/>
          <w:numId w:val="21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 w:rsidRPr="006362CF">
        <w:rPr>
          <w:rFonts w:cs="Times New Roman"/>
          <w:szCs w:val="28"/>
        </w:rPr>
        <w:t>неэффективность для небольших зон: для небольших участков траектория может быть избыточной.</w:t>
      </w:r>
    </w:p>
    <w:p w14:paraId="209C020A" w14:textId="5F2496B3" w:rsidR="00C00BB8" w:rsidRDefault="00C00BB8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FE0EAA" w14:textId="3C7CC3D5" w:rsidR="006362CF" w:rsidRPr="00C00BB8" w:rsidRDefault="00C00BB8" w:rsidP="00C00BB8">
      <w:pPr>
        <w:pStyle w:val="10"/>
        <w:numPr>
          <w:ilvl w:val="0"/>
          <w:numId w:val="0"/>
        </w:numPr>
        <w:spacing w:before="0" w:line="360" w:lineRule="auto"/>
        <w:ind w:left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91913270"/>
      <w:r w:rsidRPr="00C00B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 </w:t>
      </w:r>
      <w:r w:rsidR="00CE64F6">
        <w:rPr>
          <w:rFonts w:ascii="Times New Roman" w:hAnsi="Times New Roman" w:cs="Times New Roman"/>
          <w:color w:val="000000" w:themeColor="text1"/>
          <w:sz w:val="32"/>
          <w:szCs w:val="32"/>
        </w:rPr>
        <w:t>Способы</w:t>
      </w:r>
      <w:r w:rsidRPr="00C00B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задания </w:t>
      </w:r>
      <w:r w:rsidRPr="00C00BB8">
        <w:rPr>
          <w:rFonts w:ascii="Times New Roman" w:hAnsi="Times New Roman" w:cs="Times New Roman"/>
          <w:color w:val="000000" w:themeColor="text1"/>
          <w:sz w:val="32"/>
          <w:szCs w:val="32"/>
        </w:rPr>
        <w:t>траектории</w:t>
      </w:r>
      <w:bookmarkEnd w:id="16"/>
    </w:p>
    <w:p w14:paraId="35E0C374" w14:textId="243224C8" w:rsidR="00C00BB8" w:rsidRDefault="00C00BB8" w:rsidP="00C00BB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 выделить два способа задания траектории движения подводного аппарата: в виде последовательности точек в выбранной системе координат на акватории и в виде последовательности значений выбранных параметров движения. Для выбора оптимального способа задания траектории при ведении гидроакустической съемки необходим</w:t>
      </w:r>
      <w:ins w:id="17" w:author="Анна Ромашко" w:date="2025-09-11T09:13:00Z">
        <w:r w:rsidR="0092516A">
          <w:rPr>
            <w:rFonts w:cs="Times New Roman"/>
            <w:szCs w:val="28"/>
          </w:rPr>
          <w:t>о</w:t>
        </w:r>
      </w:ins>
      <w:del w:id="18" w:author="Анна Ромашко" w:date="2025-09-11T09:13:00Z">
        <w:r w:rsidDel="0092516A">
          <w:rPr>
            <w:rFonts w:cs="Times New Roman"/>
            <w:szCs w:val="28"/>
          </w:rPr>
          <w:delText>а</w:delText>
        </w:r>
      </w:del>
      <w:r>
        <w:rPr>
          <w:rFonts w:cs="Times New Roman"/>
          <w:szCs w:val="28"/>
        </w:rPr>
        <w:t xml:space="preserve"> рассмотреть особенности применения каждого из данных способах задания траектории для рассмотренных выше видов траектории.</w:t>
      </w:r>
    </w:p>
    <w:p w14:paraId="5FD8E6BA" w14:textId="2F7A1FA0" w:rsidR="00C00BB8" w:rsidRPr="008A41ED" w:rsidRDefault="00C00BB8" w:rsidP="00D47B8B">
      <w:pPr>
        <w:pStyle w:val="20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color w:val="000000" w:themeColor="text1"/>
          <w:szCs w:val="28"/>
        </w:rPr>
      </w:pPr>
      <w:bookmarkStart w:id="19" w:name="_Toc191913271"/>
      <w:r w:rsidRPr="00D47B8B">
        <w:rPr>
          <w:rFonts w:ascii="Times New Roman" w:hAnsi="Times New Roman" w:cs="Times New Roman"/>
          <w:color w:val="000000" w:themeColor="text1"/>
          <w:szCs w:val="28"/>
        </w:rPr>
        <w:t>2.1 Последовательность точек</w:t>
      </w:r>
      <w:bookmarkEnd w:id="19"/>
      <w:del w:id="20" w:author="Анна Ромашко" w:date="2025-09-11T09:13:00Z">
        <w:r w:rsidR="000C0CF2" w:rsidRPr="008A41ED" w:rsidDel="0092516A">
          <w:rPr>
            <w:rFonts w:ascii="Times New Roman" w:hAnsi="Times New Roman" w:cs="Times New Roman"/>
            <w:color w:val="000000" w:themeColor="text1"/>
            <w:szCs w:val="28"/>
          </w:rPr>
          <w:delText>[8]</w:delText>
        </w:r>
      </w:del>
    </w:p>
    <w:p w14:paraId="2EB64F48" w14:textId="325FD281" w:rsidR="00C00BB8" w:rsidRDefault="00C00BB8" w:rsidP="00D47B8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47B8B">
        <w:rPr>
          <w:rFonts w:cs="Times New Roman"/>
          <w:szCs w:val="28"/>
        </w:rPr>
        <w:t>Прямолинейные траектории вида галсы, спираль и циклоида могут быть заданы в виде последовательности точек соединения отрезков прямых, их образующих</w:t>
      </w:r>
      <w:ins w:id="21" w:author="- -" w:date="2025-09-15T16:49:00Z" w16du:dateUtc="2025-09-15T13:49:00Z">
        <w:r w:rsidR="00597FF0" w:rsidRPr="00597FF0">
          <w:rPr>
            <w:rFonts w:cs="Times New Roman"/>
            <w:szCs w:val="28"/>
            <w:rPrChange w:id="22" w:author="- -" w:date="2025-09-15T16:49:00Z" w16du:dateUtc="2025-09-15T13:49:00Z">
              <w:rPr>
                <w:rFonts w:cs="Times New Roman"/>
                <w:szCs w:val="28"/>
                <w:lang w:val="en-US"/>
              </w:rPr>
            </w:rPrChange>
          </w:rPr>
          <w:t xml:space="preserve"> [</w:t>
        </w:r>
      </w:ins>
      <w:ins w:id="23" w:author="- -" w:date="2025-09-15T16:50:00Z" w16du:dateUtc="2025-09-15T13:50:00Z">
        <w:r w:rsidR="00597FF0" w:rsidRPr="00597FF0">
          <w:rPr>
            <w:rFonts w:cs="Times New Roman"/>
            <w:szCs w:val="28"/>
            <w:rPrChange w:id="24" w:author="- -" w:date="2025-09-15T16:50:00Z" w16du:dateUtc="2025-09-15T13:50:00Z">
              <w:rPr>
                <w:rFonts w:cs="Times New Roman"/>
                <w:szCs w:val="28"/>
                <w:lang w:val="en-US"/>
              </w:rPr>
            </w:rPrChange>
          </w:rPr>
          <w:t>1</w:t>
        </w:r>
      </w:ins>
      <w:ins w:id="25" w:author="- -" w:date="2025-09-15T16:49:00Z" w16du:dateUtc="2025-09-15T13:49:00Z">
        <w:r w:rsidR="00597FF0" w:rsidRPr="00597FF0">
          <w:rPr>
            <w:rFonts w:cs="Times New Roman"/>
            <w:szCs w:val="28"/>
            <w:rPrChange w:id="26" w:author="- -" w:date="2025-09-15T16:49:00Z" w16du:dateUtc="2025-09-15T13:49:00Z">
              <w:rPr>
                <w:rFonts w:cs="Times New Roman"/>
                <w:szCs w:val="28"/>
                <w:lang w:val="en-US"/>
              </w:rPr>
            </w:rPrChange>
          </w:rPr>
          <w:t>]</w:t>
        </w:r>
      </w:ins>
      <w:r w:rsidR="00D47B8B">
        <w:rPr>
          <w:rFonts w:cs="Times New Roman"/>
          <w:szCs w:val="28"/>
        </w:rPr>
        <w:t>.</w:t>
      </w:r>
    </w:p>
    <w:p w14:paraId="191CB8DA" w14:textId="77777777" w:rsidR="00D47B8B" w:rsidRDefault="00D47B8B" w:rsidP="00D47B8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Преимуществами такого способа являются:</w:t>
      </w:r>
    </w:p>
    <w:p w14:paraId="69418F47" w14:textId="08D23E2F" w:rsidR="00D47B8B" w:rsidRDefault="00D47B8B" w:rsidP="00D47B8B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простота формирования траектории: координаты отрезков прямых, соединяющихся под прямыми углами, легко задать в любой прямоугольной системе координат, оси которой </w:t>
      </w:r>
      <w:proofErr w:type="spellStart"/>
      <w:r>
        <w:rPr>
          <w:rFonts w:cs="Times New Roman"/>
          <w:szCs w:val="28"/>
        </w:rPr>
        <w:t>сонаправлены</w:t>
      </w:r>
      <w:proofErr w:type="spellEnd"/>
      <w:r>
        <w:rPr>
          <w:rFonts w:cs="Times New Roman"/>
          <w:szCs w:val="28"/>
        </w:rPr>
        <w:t xml:space="preserve"> с линиями траектории;</w:t>
      </w:r>
    </w:p>
    <w:p w14:paraId="55A5FBAB" w14:textId="68FC57FA" w:rsidR="00D47B8B" w:rsidRDefault="00D47B8B" w:rsidP="00D47B8B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использования в системе управления подводного аппарата: позволяет реализовать любой метод движения от точки к точке;</w:t>
      </w:r>
    </w:p>
    <w:p w14:paraId="35556A51" w14:textId="4288CBBD" w:rsidR="0012067D" w:rsidRDefault="00D47B8B" w:rsidP="0012067D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устойчивость к погрешностям оборудования и факторам внешней среды: </w:t>
      </w:r>
      <w:r w:rsidR="0012067D">
        <w:rPr>
          <w:rFonts w:cs="Times New Roman"/>
          <w:szCs w:val="28"/>
        </w:rPr>
        <w:t>отклонение от траектории, вызванное влиянием течения и погрешностями навигационного оборудования приводят к предсказуемому искажению траектории, но не к ее полной непригодности для использования.</w:t>
      </w:r>
    </w:p>
    <w:p w14:paraId="45CC6035" w14:textId="42A4F17D" w:rsidR="0012067D" w:rsidRDefault="0012067D" w:rsidP="0012067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 данного метода можно отнести:</w:t>
      </w:r>
    </w:p>
    <w:p w14:paraId="0C94D483" w14:textId="2CB92A85" w:rsidR="0012067D" w:rsidRDefault="0012067D" w:rsidP="0012067D">
      <w:pPr>
        <w:pStyle w:val="a7"/>
        <w:numPr>
          <w:ilvl w:val="0"/>
          <w:numId w:val="23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ориентированность только на прямолинейное движение: способ не позволяет задавать радиусы поворота подводного аппарата в явном виде:</w:t>
      </w:r>
    </w:p>
    <w:p w14:paraId="77FBD5A3" w14:textId="03D81A88" w:rsidR="0012067D" w:rsidRDefault="0012067D" w:rsidP="0012067D">
      <w:pPr>
        <w:pStyle w:val="a7"/>
        <w:numPr>
          <w:ilvl w:val="0"/>
          <w:numId w:val="23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необходимость дополнительной обработки точек траектории системой управления подводного аппарата для формирования управляющих воздействий в контурах.</w:t>
      </w:r>
    </w:p>
    <w:p w14:paraId="55992E4D" w14:textId="5122AB4B" w:rsidR="0012067D" w:rsidRPr="008A41ED" w:rsidRDefault="0012067D" w:rsidP="0012067D">
      <w:pPr>
        <w:pStyle w:val="20"/>
        <w:numPr>
          <w:ilvl w:val="0"/>
          <w:numId w:val="0"/>
        </w:numPr>
        <w:spacing w:line="360" w:lineRule="auto"/>
        <w:ind w:left="1418" w:hanging="576"/>
        <w:rPr>
          <w:rFonts w:ascii="Times New Roman" w:hAnsi="Times New Roman" w:cs="Times New Roman"/>
          <w:color w:val="000000" w:themeColor="text1"/>
          <w:szCs w:val="28"/>
        </w:rPr>
      </w:pPr>
      <w:bookmarkStart w:id="27" w:name="_Toc191913272"/>
      <w:r w:rsidRPr="0012067D">
        <w:rPr>
          <w:rFonts w:ascii="Times New Roman" w:hAnsi="Times New Roman" w:cs="Times New Roman"/>
          <w:color w:val="000000" w:themeColor="text1"/>
          <w:szCs w:val="28"/>
        </w:rPr>
        <w:t>2.2 Параметрический</w:t>
      </w:r>
      <w:bookmarkEnd w:id="27"/>
      <w:del w:id="28" w:author="Анна Ромашко" w:date="2025-09-11T09:14:00Z">
        <w:r w:rsidR="000C0CF2" w:rsidRPr="008A41ED" w:rsidDel="0092516A">
          <w:rPr>
            <w:rFonts w:ascii="Times New Roman" w:hAnsi="Times New Roman" w:cs="Times New Roman"/>
            <w:color w:val="000000" w:themeColor="text1"/>
            <w:szCs w:val="28"/>
          </w:rPr>
          <w:delText>[3]</w:delText>
        </w:r>
      </w:del>
    </w:p>
    <w:p w14:paraId="0523D77A" w14:textId="5DD64CDC" w:rsidR="0012067D" w:rsidRDefault="0012067D" w:rsidP="00DD780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параметров в данном способе задания траектории могут использоваться как значения управляющих воздействий в контурах, такие как курс и маршевая скорость движения, так и параметры местоположения, например, кривая движения подводного аппарата в некоторой криволинейной системе координат в заданной акватории</w:t>
      </w:r>
      <w:r w:rsidR="00DD7802">
        <w:rPr>
          <w:rFonts w:cs="Times New Roman"/>
          <w:szCs w:val="28"/>
        </w:rPr>
        <w:t xml:space="preserve"> или желаемое отстояние подводного аппарата от дна</w:t>
      </w:r>
      <w:ins w:id="29" w:author="- -" w:date="2025-09-15T16:49:00Z" w16du:dateUtc="2025-09-15T13:49:00Z">
        <w:r w:rsidR="00597FF0" w:rsidRPr="00597FF0">
          <w:rPr>
            <w:rFonts w:cs="Times New Roman"/>
            <w:szCs w:val="28"/>
            <w:rPrChange w:id="30" w:author="- -" w:date="2025-09-15T16:49:00Z" w16du:dateUtc="2025-09-15T13:49:00Z">
              <w:rPr>
                <w:rFonts w:cs="Times New Roman"/>
                <w:szCs w:val="28"/>
                <w:lang w:val="en-US"/>
              </w:rPr>
            </w:rPrChange>
          </w:rPr>
          <w:t xml:space="preserve"> [4]</w:t>
        </w:r>
      </w:ins>
      <w:r>
        <w:rPr>
          <w:rFonts w:cs="Times New Roman"/>
          <w:szCs w:val="28"/>
        </w:rPr>
        <w:t>.</w:t>
      </w:r>
    </w:p>
    <w:p w14:paraId="2D5CB09D" w14:textId="48B8E377" w:rsidR="0012067D" w:rsidRDefault="0012067D" w:rsidP="00DD780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Преимуществами параметрического способа являются:</w:t>
      </w:r>
    </w:p>
    <w:p w14:paraId="797A4C00" w14:textId="0EC1528E" w:rsidR="0012067D" w:rsidRDefault="0012067D" w:rsidP="00DD7802">
      <w:pPr>
        <w:pStyle w:val="a7"/>
        <w:numPr>
          <w:ilvl w:val="0"/>
          <w:numId w:val="24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большая гибкость</w:t>
      </w:r>
      <w:r w:rsidR="00451AAE">
        <w:rPr>
          <w:rFonts w:cs="Times New Roman"/>
          <w:szCs w:val="28"/>
        </w:rPr>
        <w:t>: позволяет задавать не только прямые линии, но и дуги окружностей с желаемыми радиусами поворота подводного аппарата;</w:t>
      </w:r>
    </w:p>
    <w:p w14:paraId="01724C2B" w14:textId="41A1B53D" w:rsidR="00451AAE" w:rsidRDefault="00451AAE" w:rsidP="00DD7802">
      <w:pPr>
        <w:pStyle w:val="a7"/>
        <w:numPr>
          <w:ilvl w:val="0"/>
          <w:numId w:val="24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передачи формы траектории в систему управления.</w:t>
      </w:r>
    </w:p>
    <w:p w14:paraId="2BBAD026" w14:textId="2FA445C4" w:rsidR="00451AAE" w:rsidRDefault="00451AAE" w:rsidP="00DD780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Недостатками параметрического способа являются:</w:t>
      </w:r>
    </w:p>
    <w:p w14:paraId="6761BE31" w14:textId="2B95C78B" w:rsidR="00451AAE" w:rsidRDefault="00451AAE" w:rsidP="00DD7802">
      <w:pPr>
        <w:pStyle w:val="a7"/>
        <w:numPr>
          <w:ilvl w:val="0"/>
          <w:numId w:val="2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перевода наглядного представления траектории в параметрический вид;</w:t>
      </w:r>
    </w:p>
    <w:p w14:paraId="398642BF" w14:textId="1B295BB8" w:rsidR="00451AAE" w:rsidRDefault="00451AAE" w:rsidP="00DD7802">
      <w:pPr>
        <w:pStyle w:val="a7"/>
        <w:numPr>
          <w:ilvl w:val="0"/>
          <w:numId w:val="2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слабая устойчивость к негативным факторам среды и погрешностям навигационной системы: отклонение реальной траектории движения подводного аппарата от заданной под влиянием течений и погрешностей навигационной системы может быть значительным и непредсказуемым.</w:t>
      </w:r>
    </w:p>
    <w:p w14:paraId="0EFDBA8D" w14:textId="3F96ED80" w:rsidR="00451AAE" w:rsidRDefault="00451AA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D42781" w14:textId="331F8383" w:rsidR="00451AAE" w:rsidRDefault="00451AAE" w:rsidP="00451AAE">
      <w:pPr>
        <w:pStyle w:val="10"/>
        <w:numPr>
          <w:ilvl w:val="0"/>
          <w:numId w:val="0"/>
        </w:numPr>
        <w:spacing w:before="0" w:line="360" w:lineRule="auto"/>
        <w:ind w:left="1276" w:hanging="43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191913273"/>
      <w:r w:rsidRPr="00451A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 Методы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движения по траектории</w:t>
      </w:r>
      <w:bookmarkEnd w:id="31"/>
    </w:p>
    <w:p w14:paraId="6780BB13" w14:textId="77777777" w:rsidR="00DD7802" w:rsidRDefault="00DD7802" w:rsidP="00DD780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7802">
        <w:rPr>
          <w:rFonts w:cs="Times New Roman"/>
          <w:szCs w:val="28"/>
        </w:rPr>
        <w:t xml:space="preserve">Метод движения подводного аппарата по траектории зависит от способа задания траектории. </w:t>
      </w:r>
    </w:p>
    <w:p w14:paraId="6C47BBA4" w14:textId="3CED4EA1" w:rsidR="00451AAE" w:rsidRDefault="00DD7802" w:rsidP="00DD780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способа задания траектории в виде последовательности точек методы движения подводного аппарата по такой траектории сводятся к последовательному достижению подводным аппаратом заданной окрестности каждой точки</w:t>
      </w:r>
      <w:ins w:id="32" w:author="- -" w:date="2025-09-15T16:52:00Z" w16du:dateUtc="2025-09-15T13:52:00Z">
        <w:r w:rsidR="002F579F" w:rsidRPr="002F579F">
          <w:rPr>
            <w:rFonts w:cs="Times New Roman"/>
            <w:szCs w:val="28"/>
            <w:rPrChange w:id="33" w:author="- -" w:date="2025-09-15T16:52:00Z" w16du:dateUtc="2025-09-15T13:52:00Z">
              <w:rPr>
                <w:rFonts w:cs="Times New Roman"/>
                <w:szCs w:val="28"/>
                <w:lang w:val="en-US"/>
              </w:rPr>
            </w:rPrChange>
          </w:rPr>
          <w:t xml:space="preserve"> [8</w:t>
        </w:r>
        <w:r w:rsidR="002F579F" w:rsidRPr="00161B1C">
          <w:rPr>
            <w:rFonts w:cs="Times New Roman"/>
            <w:szCs w:val="28"/>
            <w:rPrChange w:id="34" w:author="- -" w:date="2025-09-15T16:52:00Z" w16du:dateUtc="2025-09-15T13:52:00Z">
              <w:rPr>
                <w:rFonts w:cs="Times New Roman"/>
                <w:szCs w:val="28"/>
                <w:lang w:val="en-US"/>
              </w:rPr>
            </w:rPrChange>
          </w:rPr>
          <w:t>]</w:t>
        </w:r>
      </w:ins>
      <w:r>
        <w:rPr>
          <w:rFonts w:cs="Times New Roman"/>
          <w:szCs w:val="28"/>
        </w:rPr>
        <w:t xml:space="preserve">. </w:t>
      </w:r>
      <w:commentRangeStart w:id="35"/>
      <w:r>
        <w:rPr>
          <w:rFonts w:cs="Times New Roman"/>
          <w:szCs w:val="28"/>
        </w:rPr>
        <w:t>Можно выделить следующие методы движения к заданной точке:</w:t>
      </w:r>
      <w:commentRangeEnd w:id="35"/>
      <w:r w:rsidR="0092516A">
        <w:rPr>
          <w:rStyle w:val="af4"/>
        </w:rPr>
        <w:commentReference w:id="35"/>
      </w:r>
    </w:p>
    <w:p w14:paraId="7C493D81" w14:textId="7AB40A78" w:rsidR="00DD7802" w:rsidRDefault="00DD7802" w:rsidP="00DD7802">
      <w:pPr>
        <w:pStyle w:val="a7"/>
        <w:numPr>
          <w:ilvl w:val="0"/>
          <w:numId w:val="26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прямого наведения: заключается в управлении углом курса подводного аппарата на каждом такте </w:t>
      </w:r>
      <w:r w:rsidR="00E74E6A">
        <w:rPr>
          <w:rFonts w:cs="Times New Roman"/>
          <w:szCs w:val="28"/>
        </w:rPr>
        <w:t>работы системы управления</w:t>
      </w:r>
      <w:r>
        <w:rPr>
          <w:rFonts w:cs="Times New Roman"/>
          <w:szCs w:val="28"/>
        </w:rPr>
        <w:t xml:space="preserve"> таким образом, чтобы подводный аппарат все время приближался к заданной точке. Направление входа подводного аппарата в окрестность заданной точки и форма траектории его движения к точке не контролируется</w:t>
      </w:r>
      <w:ins w:id="36" w:author="- -" w:date="2025-09-15T16:48:00Z" w16du:dateUtc="2025-09-15T13:48:00Z">
        <w:r w:rsidR="00597FF0" w:rsidRPr="00597FF0">
          <w:rPr>
            <w:rFonts w:cs="Times New Roman"/>
            <w:szCs w:val="28"/>
            <w:rPrChange w:id="37" w:author="- -" w:date="2025-09-15T16:48:00Z" w16du:dateUtc="2025-09-15T13:48:00Z">
              <w:rPr>
                <w:rFonts w:cs="Times New Roman"/>
                <w:szCs w:val="28"/>
                <w:lang w:val="en-US"/>
              </w:rPr>
            </w:rPrChange>
          </w:rPr>
          <w:t xml:space="preserve"> </w:t>
        </w:r>
      </w:ins>
      <w:del w:id="38" w:author="Анна Ромашко" w:date="2025-09-11T09:16:00Z">
        <w:r w:rsidDel="0092516A">
          <w:rPr>
            <w:rFonts w:cs="Times New Roman"/>
            <w:szCs w:val="28"/>
          </w:rPr>
          <w:delText>;</w:delText>
        </w:r>
      </w:del>
      <w:r w:rsidR="000C0CF2" w:rsidRPr="000C0CF2">
        <w:rPr>
          <w:rFonts w:cs="Times New Roman"/>
          <w:szCs w:val="28"/>
        </w:rPr>
        <w:t>[</w:t>
      </w:r>
      <w:commentRangeStart w:id="39"/>
      <w:r w:rsidR="000C0CF2" w:rsidRPr="000C0CF2">
        <w:rPr>
          <w:rFonts w:cs="Times New Roman"/>
          <w:szCs w:val="28"/>
        </w:rPr>
        <w:t>2</w:t>
      </w:r>
      <w:commentRangeEnd w:id="39"/>
      <w:r w:rsidR="0092516A">
        <w:rPr>
          <w:rStyle w:val="af4"/>
        </w:rPr>
        <w:commentReference w:id="39"/>
      </w:r>
      <w:r w:rsidR="000C0CF2" w:rsidRPr="000C0CF2">
        <w:rPr>
          <w:rFonts w:cs="Times New Roman"/>
          <w:szCs w:val="28"/>
        </w:rPr>
        <w:t>]</w:t>
      </w:r>
      <w:ins w:id="40" w:author="Анна Ромашко" w:date="2025-09-11T09:16:00Z">
        <w:r w:rsidR="0092516A">
          <w:rPr>
            <w:rFonts w:cs="Times New Roman"/>
            <w:szCs w:val="28"/>
          </w:rPr>
          <w:t>;</w:t>
        </w:r>
      </w:ins>
    </w:p>
    <w:p w14:paraId="2A135F2C" w14:textId="2CB2A4BE" w:rsidR="00DD7802" w:rsidRDefault="00DD7802" w:rsidP="00DD7802">
      <w:pPr>
        <w:pStyle w:val="a7"/>
        <w:numPr>
          <w:ilvl w:val="0"/>
          <w:numId w:val="26"/>
        </w:numPr>
        <w:spacing w:after="0" w:line="360" w:lineRule="auto"/>
        <w:ind w:left="1276" w:hanging="425"/>
        <w:jc w:val="both"/>
        <w:rPr>
          <w:ins w:id="41" w:author="- -" w:date="2025-09-15T16:56:00Z" w16du:dateUtc="2025-09-15T13:56:00Z"/>
          <w:rFonts w:cs="Times New Roman"/>
          <w:szCs w:val="28"/>
        </w:rPr>
      </w:pPr>
      <w:r>
        <w:rPr>
          <w:rFonts w:cs="Times New Roman"/>
          <w:szCs w:val="28"/>
        </w:rPr>
        <w:t>метод наведения по линии визирования</w:t>
      </w:r>
      <w:r w:rsidR="00E74E6A">
        <w:rPr>
          <w:rFonts w:cs="Times New Roman"/>
          <w:szCs w:val="28"/>
        </w:rPr>
        <w:t>: заключается в управлении углом курса подводного аппарата на каждом такте работы системы управления таким образом, чтобы подводный аппарат все время двигался по прямой, соединяющей предыдущую и заданную точку траектории. Направление входа подводного аппарата в окрестность заданной точки и форма траектории его движения к точке строго контролируется</w:t>
      </w:r>
      <w:ins w:id="42" w:author="Анна Ромашко" w:date="2025-09-11T09:17:00Z">
        <w:r w:rsidR="0092516A">
          <w:rPr>
            <w:rFonts w:cs="Times New Roman"/>
            <w:szCs w:val="28"/>
          </w:rPr>
          <w:t xml:space="preserve"> </w:t>
        </w:r>
      </w:ins>
      <w:del w:id="43" w:author="Анна Ромашко" w:date="2025-09-11T09:17:00Z">
        <w:r w:rsidR="00E74E6A" w:rsidDel="0092516A">
          <w:rPr>
            <w:rFonts w:cs="Times New Roman"/>
            <w:szCs w:val="28"/>
          </w:rPr>
          <w:delText>.</w:delText>
        </w:r>
      </w:del>
      <w:r w:rsidR="000C0CF2" w:rsidRPr="000C0CF2">
        <w:rPr>
          <w:rFonts w:cs="Times New Roman"/>
          <w:szCs w:val="28"/>
        </w:rPr>
        <w:t>[3]</w:t>
      </w:r>
      <w:ins w:id="44" w:author="- -" w:date="2025-09-15T17:07:00Z" w16du:dateUtc="2025-09-15T14:07:00Z">
        <w:r w:rsidR="009A59F7" w:rsidRPr="009A59F7">
          <w:rPr>
            <w:rFonts w:cs="Times New Roman"/>
            <w:szCs w:val="28"/>
            <w:rPrChange w:id="45" w:author="- -" w:date="2025-09-15T17:07:00Z" w16du:dateUtc="2025-09-15T14:07:00Z">
              <w:rPr>
                <w:rFonts w:cs="Times New Roman"/>
                <w:szCs w:val="28"/>
                <w:lang w:val="en-US"/>
              </w:rPr>
            </w:rPrChange>
          </w:rPr>
          <w:t>;</w:t>
        </w:r>
      </w:ins>
      <w:ins w:id="46" w:author="Анна Ромашко" w:date="2025-09-11T09:17:00Z">
        <w:del w:id="47" w:author="- -" w:date="2025-09-15T17:07:00Z" w16du:dateUtc="2025-09-15T14:07:00Z">
          <w:r w:rsidR="0092516A" w:rsidDel="009A59F7">
            <w:rPr>
              <w:rFonts w:cs="Times New Roman"/>
              <w:szCs w:val="28"/>
            </w:rPr>
            <w:delText>.</w:delText>
          </w:r>
        </w:del>
      </w:ins>
    </w:p>
    <w:p w14:paraId="7EF1B13F" w14:textId="09F5A18C" w:rsidR="00161B1C" w:rsidRDefault="00161B1C" w:rsidP="00DD7802">
      <w:pPr>
        <w:pStyle w:val="a7"/>
        <w:numPr>
          <w:ilvl w:val="0"/>
          <w:numId w:val="26"/>
        </w:numPr>
        <w:spacing w:after="0" w:line="360" w:lineRule="auto"/>
        <w:ind w:left="1276" w:hanging="425"/>
        <w:jc w:val="both"/>
        <w:rPr>
          <w:ins w:id="48" w:author="- -" w:date="2025-09-15T17:02:00Z" w16du:dateUtc="2025-09-15T14:02:00Z"/>
          <w:rFonts w:cs="Times New Roman"/>
          <w:szCs w:val="28"/>
        </w:rPr>
      </w:pPr>
      <w:ins w:id="49" w:author="- -" w:date="2025-09-15T16:57:00Z" w16du:dateUtc="2025-09-15T13:57:00Z">
        <w:r>
          <w:rPr>
            <w:rFonts w:cs="Times New Roman"/>
            <w:szCs w:val="28"/>
          </w:rPr>
          <w:t>м</w:t>
        </w:r>
      </w:ins>
      <w:ins w:id="50" w:author="- -" w:date="2025-09-15T16:56:00Z" w16du:dateUtc="2025-09-15T13:56:00Z">
        <w:r>
          <w:rPr>
            <w:rFonts w:cs="Times New Roman"/>
            <w:szCs w:val="28"/>
          </w:rPr>
          <w:t xml:space="preserve">етод минимизации бокового </w:t>
        </w:r>
      </w:ins>
      <w:ins w:id="51" w:author="- -" w:date="2025-09-15T16:57:00Z" w16du:dateUtc="2025-09-15T13:57:00Z">
        <w:r>
          <w:rPr>
            <w:rFonts w:cs="Times New Roman"/>
            <w:szCs w:val="28"/>
          </w:rPr>
          <w:t xml:space="preserve">отклонения: </w:t>
        </w:r>
        <w:r w:rsidRPr="00161B1C">
          <w:rPr>
            <w:rFonts w:cs="Times New Roman"/>
            <w:szCs w:val="28"/>
          </w:rPr>
          <w:t>предполагает</w:t>
        </w:r>
      </w:ins>
      <w:ins w:id="52" w:author="- -" w:date="2025-09-15T16:57:00Z">
        <w:r w:rsidRPr="00161B1C">
          <w:rPr>
            <w:rFonts w:cs="Times New Roman"/>
            <w:szCs w:val="28"/>
          </w:rPr>
          <w:t> </w:t>
        </w:r>
        <w:r w:rsidRPr="00161B1C">
          <w:rPr>
            <w:rFonts w:cs="Times New Roman"/>
            <w:szCs w:val="28"/>
            <w:rPrChange w:id="53" w:author="- -" w:date="2025-09-15T16:57:00Z" w16du:dateUtc="2025-09-15T13:57:00Z">
              <w:rPr>
                <w:rFonts w:cs="Times New Roman"/>
                <w:b/>
                <w:bCs/>
                <w:szCs w:val="28"/>
              </w:rPr>
            </w:rPrChange>
          </w:rPr>
          <w:t>автоматическую коррекцию линейных перемещений</w:t>
        </w:r>
        <w:r w:rsidRPr="00161B1C">
          <w:rPr>
            <w:rFonts w:cs="Times New Roman"/>
            <w:szCs w:val="28"/>
          </w:rPr>
          <w:t> с учётом незапланированных смещений аппарата от заданного положения. Цель — обеспечить точное следование заданной траектории, учитывая ошибки навигационных систем, инерционность аппарата и динамические запаздывания в работе движителей</w:t>
        </w:r>
      </w:ins>
      <w:ins w:id="54" w:author="- -" w:date="2025-09-15T17:01:00Z" w16du:dateUtc="2025-09-15T14:01:00Z">
        <w:r w:rsidR="005C792C">
          <w:rPr>
            <w:rFonts w:cs="Times New Roman"/>
            <w:szCs w:val="28"/>
          </w:rPr>
          <w:t xml:space="preserve"> </w:t>
        </w:r>
        <w:r w:rsidR="005C792C" w:rsidRPr="005C792C">
          <w:rPr>
            <w:rFonts w:cs="Times New Roman"/>
            <w:szCs w:val="28"/>
            <w:rPrChange w:id="55" w:author="- -" w:date="2025-09-15T17:01:00Z" w16du:dateUtc="2025-09-15T14:01:00Z">
              <w:rPr>
                <w:rFonts w:cs="Times New Roman"/>
                <w:szCs w:val="28"/>
                <w:lang w:val="en-US"/>
              </w:rPr>
            </w:rPrChange>
          </w:rPr>
          <w:t>[9</w:t>
        </w:r>
        <w:r w:rsidR="005C792C" w:rsidRPr="005C792C">
          <w:rPr>
            <w:rFonts w:cs="Times New Roman"/>
            <w:szCs w:val="28"/>
            <w:rPrChange w:id="56" w:author="- -" w:date="2025-09-15T17:02:00Z" w16du:dateUtc="2025-09-15T14:02:00Z">
              <w:rPr>
                <w:rFonts w:cs="Times New Roman"/>
                <w:szCs w:val="28"/>
                <w:lang w:val="en-US"/>
              </w:rPr>
            </w:rPrChange>
          </w:rPr>
          <w:t>]</w:t>
        </w:r>
      </w:ins>
      <w:ins w:id="57" w:author="- -" w:date="2025-09-15T17:07:00Z" w16du:dateUtc="2025-09-15T14:07:00Z">
        <w:r w:rsidR="009A59F7" w:rsidRPr="009A59F7">
          <w:rPr>
            <w:rFonts w:cs="Times New Roman"/>
            <w:szCs w:val="28"/>
            <w:rPrChange w:id="58" w:author="- -" w:date="2025-09-15T17:07:00Z" w16du:dateUtc="2025-09-15T14:07:00Z">
              <w:rPr>
                <w:rFonts w:cs="Times New Roman"/>
                <w:szCs w:val="28"/>
                <w:lang w:val="en-US"/>
              </w:rPr>
            </w:rPrChange>
          </w:rPr>
          <w:t>;</w:t>
        </w:r>
      </w:ins>
    </w:p>
    <w:p w14:paraId="61DDB8C7" w14:textId="5F6320DC" w:rsidR="005C792C" w:rsidRDefault="005C792C" w:rsidP="00DD7802">
      <w:pPr>
        <w:pStyle w:val="a7"/>
        <w:numPr>
          <w:ilvl w:val="0"/>
          <w:numId w:val="26"/>
        </w:numPr>
        <w:spacing w:after="0" w:line="360" w:lineRule="auto"/>
        <w:ind w:left="1276" w:hanging="425"/>
        <w:jc w:val="both"/>
        <w:rPr>
          <w:ins w:id="59" w:author="- -" w:date="2025-09-15T17:04:00Z" w16du:dateUtc="2025-09-15T14:04:00Z"/>
          <w:rFonts w:cs="Times New Roman"/>
          <w:szCs w:val="28"/>
        </w:rPr>
      </w:pPr>
      <w:ins w:id="60" w:author="- -" w:date="2025-09-15T17:04:00Z" w16du:dateUtc="2025-09-15T14:04:00Z">
        <w:r>
          <w:rPr>
            <w:rFonts w:cs="Times New Roman"/>
            <w:szCs w:val="28"/>
          </w:rPr>
          <w:t>м</w:t>
        </w:r>
      </w:ins>
      <w:ins w:id="61" w:author="- -" w:date="2025-09-15T17:02:00Z" w16du:dateUtc="2025-09-15T14:02:00Z">
        <w:r>
          <w:rPr>
            <w:rFonts w:cs="Times New Roman"/>
            <w:szCs w:val="28"/>
          </w:rPr>
          <w:t xml:space="preserve">етод наведения в </w:t>
        </w:r>
      </w:ins>
      <w:ins w:id="62" w:author="- -" w:date="2025-09-15T17:03:00Z" w16du:dateUtc="2025-09-15T14:03:00Z">
        <w:r>
          <w:rPr>
            <w:rFonts w:cs="Times New Roman"/>
            <w:szCs w:val="28"/>
          </w:rPr>
          <w:t xml:space="preserve">«субточку»: </w:t>
        </w:r>
      </w:ins>
      <w:ins w:id="63" w:author="- -" w:date="2025-09-15T17:03:00Z">
        <w:r w:rsidRPr="005C792C">
          <w:rPr>
            <w:rFonts w:cs="Times New Roman"/>
            <w:szCs w:val="28"/>
          </w:rPr>
          <w:t>продольная ось аппарата всегда направлена не в точку цели, а в точку на прямой, соединяющей две точки. Точка, лежащая на этой прямой, никогда не будет достигнута аппаратом, потому что она движется вместе с ним на определённом расстоянии, но строго по прямой в сторону цели. Убегающую от аппарата точку называют «субточкой». </w:t>
        </w:r>
      </w:ins>
      <w:ins w:id="64" w:author="- -" w:date="2025-09-15T17:04:00Z">
        <w:r w:rsidRPr="005C792C">
          <w:rPr>
            <w:rFonts w:cs="Times New Roman"/>
            <w:szCs w:val="28"/>
          </w:rPr>
          <w:t> </w:t>
        </w:r>
      </w:ins>
      <w:ins w:id="65" w:author="- -" w:date="2025-09-15T17:04:00Z" w16du:dateUtc="2025-09-15T14:04:00Z">
        <w:r>
          <w:rPr>
            <w:rFonts w:cs="Times New Roman"/>
            <w:szCs w:val="28"/>
          </w:rPr>
          <w:t>С</w:t>
        </w:r>
      </w:ins>
      <w:ins w:id="66" w:author="- -" w:date="2025-09-15T17:04:00Z">
        <w:r w:rsidRPr="005C792C">
          <w:rPr>
            <w:rFonts w:cs="Times New Roman"/>
            <w:szCs w:val="28"/>
          </w:rPr>
          <w:t>истема не подвержена существенному влиянию взаимной ориентации путевых точек на качество управления, скорости движения аппарата, показывает стабильное попадание в доверительный интервал даже при наличии течения, направленного поперёк траектории движения аппарата</w:t>
        </w:r>
      </w:ins>
      <w:ins w:id="67" w:author="- -" w:date="2025-09-15T17:04:00Z" w16du:dateUtc="2025-09-15T14:04:00Z">
        <w:r>
          <w:rPr>
            <w:rFonts w:cs="Times New Roman"/>
            <w:szCs w:val="28"/>
          </w:rPr>
          <w:t xml:space="preserve"> </w:t>
        </w:r>
        <w:r w:rsidRPr="005C792C">
          <w:rPr>
            <w:rFonts w:cs="Times New Roman"/>
            <w:szCs w:val="28"/>
            <w:rPrChange w:id="68" w:author="- -" w:date="2025-09-15T17:04:00Z" w16du:dateUtc="2025-09-15T14:04:00Z">
              <w:rPr>
                <w:rFonts w:cs="Times New Roman"/>
                <w:szCs w:val="28"/>
                <w:lang w:val="en-US"/>
              </w:rPr>
            </w:rPrChange>
          </w:rPr>
          <w:t>[10].</w:t>
        </w:r>
      </w:ins>
    </w:p>
    <w:p w14:paraId="631751C3" w14:textId="77777777" w:rsidR="005C792C" w:rsidRDefault="005C792C" w:rsidP="005C792C">
      <w:pPr>
        <w:pStyle w:val="a7"/>
        <w:spacing w:after="0" w:line="360" w:lineRule="auto"/>
        <w:ind w:left="1276"/>
        <w:jc w:val="both"/>
        <w:rPr>
          <w:rFonts w:cs="Times New Roman"/>
          <w:szCs w:val="28"/>
        </w:rPr>
        <w:pPrChange w:id="69" w:author="- -" w:date="2025-09-15T17:04:00Z" w16du:dateUtc="2025-09-15T14:04:00Z">
          <w:pPr>
            <w:pStyle w:val="a7"/>
            <w:numPr>
              <w:numId w:val="26"/>
            </w:numPr>
            <w:spacing w:after="0" w:line="360" w:lineRule="auto"/>
            <w:ind w:left="1276" w:hanging="425"/>
            <w:jc w:val="both"/>
          </w:pPr>
        </w:pPrChange>
      </w:pPr>
    </w:p>
    <w:p w14:paraId="0A53CCD4" w14:textId="7570B6E8" w:rsidR="00E74E6A" w:rsidRDefault="00E74E6A" w:rsidP="00E74E6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использовании параметрического способа задания траектории метод движения подводного аппарата по траектории заключается в трансляции желаемых параметров движения подводного аппарата в управляющие воздействия </w:t>
      </w:r>
      <w:del w:id="70" w:author="- -" w:date="2025-09-15T16:52:00Z" w16du:dateUtc="2025-09-15T13:52:00Z">
        <w:r w:rsidDel="002F579F">
          <w:rPr>
            <w:rFonts w:cs="Times New Roman"/>
            <w:szCs w:val="28"/>
          </w:rPr>
          <w:delText>на контура</w:delText>
        </w:r>
      </w:del>
      <w:ins w:id="71" w:author="- -" w:date="2025-09-15T16:52:00Z" w16du:dateUtc="2025-09-15T13:52:00Z">
        <w:r w:rsidR="002F579F">
          <w:rPr>
            <w:rFonts w:cs="Times New Roman"/>
            <w:szCs w:val="28"/>
          </w:rPr>
          <w:t>на контур</w:t>
        </w:r>
      </w:ins>
      <w:r>
        <w:rPr>
          <w:rFonts w:cs="Times New Roman"/>
          <w:szCs w:val="28"/>
        </w:rPr>
        <w:t xml:space="preserve"> подводного аппарата</w:t>
      </w:r>
      <w:ins w:id="72" w:author="- -" w:date="2025-09-15T16:52:00Z" w16du:dateUtc="2025-09-15T13:52:00Z">
        <w:r w:rsidR="002F579F" w:rsidRPr="002F579F">
          <w:rPr>
            <w:rFonts w:cs="Times New Roman"/>
            <w:szCs w:val="28"/>
            <w:rPrChange w:id="73" w:author="- -" w:date="2025-09-15T16:52:00Z" w16du:dateUtc="2025-09-15T13:52:00Z">
              <w:rPr>
                <w:rFonts w:cs="Times New Roman"/>
                <w:szCs w:val="28"/>
                <w:lang w:val="en-US"/>
              </w:rPr>
            </w:rPrChange>
          </w:rPr>
          <w:t xml:space="preserve"> [8]</w:t>
        </w:r>
      </w:ins>
      <w:r>
        <w:rPr>
          <w:rFonts w:cs="Times New Roman"/>
          <w:szCs w:val="28"/>
        </w:rPr>
        <w:t>. То есть выбор метода движения сильно зависит от выбранных параметров описания траектории.</w:t>
      </w:r>
    </w:p>
    <w:p w14:paraId="7DAE2783" w14:textId="1D202C35" w:rsidR="00E74E6A" w:rsidRDefault="00E74E6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4CB675" w14:textId="64C2CEEA" w:rsidR="001E0345" w:rsidRPr="00CE64F6" w:rsidRDefault="00E74E6A" w:rsidP="00CE64F6">
      <w:pPr>
        <w:pStyle w:val="10"/>
        <w:numPr>
          <w:ilvl w:val="0"/>
          <w:numId w:val="0"/>
        </w:numPr>
        <w:spacing w:line="360" w:lineRule="auto"/>
        <w:ind w:left="1276" w:hanging="43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4" w:name="_Toc191913274"/>
      <w:r w:rsidRPr="00CE64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 </w:t>
      </w:r>
      <w:r w:rsidR="00CE64F6" w:rsidRPr="00CE64F6">
        <w:rPr>
          <w:rFonts w:ascii="Times New Roman" w:hAnsi="Times New Roman" w:cs="Times New Roman"/>
          <w:color w:val="000000" w:themeColor="text1"/>
          <w:sz w:val="32"/>
          <w:szCs w:val="32"/>
        </w:rPr>
        <w:t>Траекторное движение при гидроакустической съемке</w:t>
      </w:r>
      <w:bookmarkEnd w:id="74"/>
    </w:p>
    <w:p w14:paraId="2F9DE44D" w14:textId="62C4C2D0" w:rsidR="00FF6313" w:rsidRDefault="00FE5ED5" w:rsidP="00FF631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Качество гидроакустической съемки зависит от точности движения подводного аппарата по прямолинейным участкам траектории. При этом съемку целесообразно проводить путем движения по траектории</w:t>
      </w:r>
      <w:r w:rsidR="00C47B16">
        <w:rPr>
          <w:rFonts w:cs="Times New Roman"/>
          <w:szCs w:val="28"/>
        </w:rPr>
        <w:t xml:space="preserve">, содержащей наиболее длинные прямолинейные участки. С учетом необходимости компенсировать влияния течения на движения подводного аппарата целесообразно выбирать траекторию, содержащую параллельные прямолинейные участки. </w:t>
      </w:r>
      <w:r w:rsidR="00FF6313">
        <w:rPr>
          <w:rFonts w:cs="Times New Roman"/>
          <w:szCs w:val="28"/>
        </w:rPr>
        <w:t>Следует учитывать также сложность формировани</w:t>
      </w:r>
      <w:ins w:id="75" w:author="Анна Ромашко" w:date="2025-09-11T09:23:00Z">
        <w:r w:rsidR="00A2269B">
          <w:rPr>
            <w:rFonts w:cs="Times New Roman"/>
            <w:szCs w:val="28"/>
          </w:rPr>
          <w:t>я</w:t>
        </w:r>
      </w:ins>
      <w:del w:id="76" w:author="Анна Ромашко" w:date="2025-09-11T09:23:00Z">
        <w:r w:rsidR="00FF6313" w:rsidDel="00A2269B">
          <w:rPr>
            <w:rFonts w:cs="Times New Roman"/>
            <w:szCs w:val="28"/>
          </w:rPr>
          <w:delText>ю</w:delText>
        </w:r>
      </w:del>
      <w:r w:rsidR="00FF6313">
        <w:rPr>
          <w:rFonts w:cs="Times New Roman"/>
          <w:szCs w:val="28"/>
        </w:rPr>
        <w:t xml:space="preserve"> траектории и, соответственно, реализации движения подводного аппарата по заданной траектории. С учетом этого, целесообразно использовать траекторию вида галсы для организации гидроакустической съемки в акватории</w:t>
      </w:r>
      <w:ins w:id="77" w:author="- -" w:date="2025-09-15T17:55:00Z" w16du:dateUtc="2025-09-15T14:55:00Z">
        <w:r w:rsidR="003B5925" w:rsidRPr="003B5925">
          <w:rPr>
            <w:rFonts w:cs="Times New Roman"/>
            <w:szCs w:val="28"/>
            <w:rPrChange w:id="78" w:author="- -" w:date="2025-09-15T17:55:00Z" w16du:dateUtc="2025-09-15T14:55:00Z">
              <w:rPr>
                <w:rFonts w:cs="Times New Roman"/>
                <w:szCs w:val="28"/>
                <w:lang w:val="en-US"/>
              </w:rPr>
            </w:rPrChange>
          </w:rPr>
          <w:t xml:space="preserve"> </w:t>
        </w:r>
        <w:r w:rsidR="003B5925" w:rsidRPr="009D6A22">
          <w:rPr>
            <w:rFonts w:cs="Times New Roman"/>
            <w:szCs w:val="28"/>
            <w:rPrChange w:id="79" w:author="- -" w:date="2025-09-15T17:55:00Z" w16du:dateUtc="2025-09-15T14:55:00Z">
              <w:rPr>
                <w:rFonts w:cs="Times New Roman"/>
                <w:szCs w:val="28"/>
                <w:lang w:val="en-US"/>
              </w:rPr>
            </w:rPrChange>
          </w:rPr>
          <w:t>[2]</w:t>
        </w:r>
      </w:ins>
      <w:r w:rsidR="00FF6313">
        <w:rPr>
          <w:rFonts w:cs="Times New Roman"/>
          <w:szCs w:val="28"/>
        </w:rPr>
        <w:t>.</w:t>
      </w:r>
    </w:p>
    <w:p w14:paraId="186041CA" w14:textId="469310C3" w:rsidR="00FF6313" w:rsidRDefault="0094625C" w:rsidP="00FF631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Траекторию вида галсы удобно задавать в виде последовательности точек: координат начала и конца параллельных отрезков движения подводного аппарата. При известных координатах подводного аппарата сформировать управляющие воздействия для контуров курса и марша подводного аппарата при подобном способе задания траектории не представляет сложности.</w:t>
      </w:r>
    </w:p>
    <w:p w14:paraId="196A7ACF" w14:textId="0271D97F" w:rsidR="000C0CF2" w:rsidRPr="000C0CF2" w:rsidRDefault="0094625C" w:rsidP="00FF6313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t xml:space="preserve">Выбранный метод планирования траектории движения подводного аппарата был реализован в виде программы на языке </w:t>
      </w:r>
      <w:r>
        <w:rPr>
          <w:rFonts w:cs="Times New Roman"/>
          <w:szCs w:val="28"/>
          <w:lang w:val="en-US"/>
        </w:rPr>
        <w:t>Python</w:t>
      </w:r>
      <w:ins w:id="80" w:author="Анна Ромашко" w:date="2025-09-11T09:25:00Z">
        <w:r w:rsidR="00A2269B">
          <w:rPr>
            <w:rFonts w:cs="Times New Roman"/>
            <w:szCs w:val="28"/>
          </w:rPr>
          <w:t xml:space="preserve"> </w:t>
        </w:r>
      </w:ins>
      <w:del w:id="81" w:author="Анна Ромашко" w:date="2025-09-11T09:24:00Z">
        <w:r w:rsidRPr="0094625C" w:rsidDel="00A2269B">
          <w:rPr>
            <w:rFonts w:cs="Times New Roman"/>
            <w:szCs w:val="28"/>
          </w:rPr>
          <w:delText>.</w:delText>
        </w:r>
      </w:del>
      <w:r w:rsidR="000C0CF2" w:rsidRPr="000C0CF2">
        <w:t>[5]</w:t>
      </w:r>
      <w:ins w:id="82" w:author="Анна Ромашко" w:date="2025-09-11T09:25:00Z">
        <w:r w:rsidR="00A2269B">
          <w:t>.</w:t>
        </w:r>
      </w:ins>
    </w:p>
    <w:p w14:paraId="26B6041D" w14:textId="0E4B2B1F" w:rsidR="0094625C" w:rsidRPr="008A41ED" w:rsidRDefault="0094625C" w:rsidP="00FF6313">
      <w:pPr>
        <w:spacing w:after="0" w:line="360" w:lineRule="auto"/>
        <w:ind w:firstLine="851"/>
        <w:jc w:val="both"/>
      </w:pPr>
      <w:r>
        <w:t xml:space="preserve">Программа позволяет </w:t>
      </w:r>
      <w:r w:rsidR="00DA55B9">
        <w:t>построить желаемую траекторию движения подводного аппарата в заданной области с учетом направления течения</w:t>
      </w:r>
      <w:ins w:id="83" w:author="- -" w:date="2025-09-15T16:51:00Z" w16du:dateUtc="2025-09-15T13:51:00Z">
        <w:r w:rsidR="002F15E0" w:rsidRPr="002F15E0">
          <w:rPr>
            <w:rPrChange w:id="84" w:author="- -" w:date="2025-09-15T16:51:00Z" w16du:dateUtc="2025-09-15T13:51:00Z">
              <w:rPr>
                <w:lang w:val="en-US"/>
              </w:rPr>
            </w:rPrChange>
          </w:rPr>
          <w:t xml:space="preserve"> [6]</w:t>
        </w:r>
      </w:ins>
      <w:r w:rsidR="00DA55B9">
        <w:t>. Программа прокладывает галсы таким образом, чтобы обеспечить полное покрытие заданной области и движение подводного аппарата на прямолинейных участках параллельно направлению течения. Движение вдоль направления течения позволяет избежать необходимости компенсировать боковой снос подводного аппарата, вызванный течением, в его системе управления. Код программы представлен в Приложении А. На рисунке 1 представлен результат работы программы.</w:t>
      </w:r>
    </w:p>
    <w:p w14:paraId="635A8217" w14:textId="77777777" w:rsidR="00032B77" w:rsidRDefault="00032B77" w:rsidP="00032B77">
      <w:pPr>
        <w:spacing w:after="0" w:line="360" w:lineRule="auto"/>
        <w:jc w:val="center"/>
        <w:rPr>
          <w:rFonts w:cs="Times New Roman"/>
          <w:noProof/>
          <w:szCs w:val="28"/>
        </w:rPr>
      </w:pPr>
    </w:p>
    <w:p w14:paraId="3ACAE705" w14:textId="0AD3330F" w:rsidR="00032B77" w:rsidRDefault="00032B77" w:rsidP="00032B77">
      <w:pPr>
        <w:spacing w:after="0" w:line="360" w:lineRule="auto"/>
        <w:jc w:val="center"/>
      </w:pPr>
      <w:r w:rsidRPr="00416977">
        <w:rPr>
          <w:rFonts w:cs="Times New Roman"/>
          <w:noProof/>
          <w:szCs w:val="28"/>
        </w:rPr>
        <w:drawing>
          <wp:inline distT="0" distB="0" distL="0" distR="0" wp14:anchorId="40014392" wp14:editId="63E60824">
            <wp:extent cx="5939706" cy="34188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29"/>
                    <a:stretch/>
                  </pic:blipFill>
                  <pic:spPr bwMode="auto">
                    <a:xfrm>
                      <a:off x="0" y="0"/>
                      <a:ext cx="5939790" cy="341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213C4" w14:textId="25DA17AC" w:rsidR="00DA55B9" w:rsidRDefault="00DA55B9" w:rsidP="00032B77">
      <w:pPr>
        <w:spacing w:after="0" w:line="360" w:lineRule="auto"/>
        <w:jc w:val="center"/>
      </w:pPr>
      <w:r>
        <w:t>Рисунок 1 – Желаемая траектория движения подводного аппарата, рассчитанная программой</w:t>
      </w:r>
    </w:p>
    <w:p w14:paraId="4523ED10" w14:textId="0ED2E6B3" w:rsidR="00DA55B9" w:rsidRDefault="00DA55B9" w:rsidP="00032B7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032B77">
        <w:rPr>
          <w:rFonts w:cs="Times New Roman"/>
          <w:szCs w:val="28"/>
        </w:rPr>
        <w:t>На рисунке стрелкой показано направление течения. Области траектории, изображенные сплошной линией, лежат в заданной акватории. Области траектории, изображенные пунктирной линией, выходят за пределы заданной акватории. Из рисунка видно, что программа минимизирует выход подводного аппарата за пределы заданной акватории и обеспечивает оптимальную траекторию движения с учетом течения.</w:t>
      </w:r>
    </w:p>
    <w:p w14:paraId="4404D14F" w14:textId="07DEA496" w:rsidR="00860901" w:rsidRDefault="0086090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5CBCA7" w14:textId="214A952F" w:rsidR="00860901" w:rsidRPr="00860901" w:rsidRDefault="00860901" w:rsidP="00860901">
      <w:pPr>
        <w:pStyle w:val="10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5" w:name="_Toc191913275"/>
      <w:r w:rsidRPr="00860901">
        <w:rPr>
          <w:rFonts w:ascii="Times New Roman" w:hAnsi="Times New Roman" w:cs="Times New Roman"/>
          <w:color w:val="000000" w:themeColor="text1"/>
          <w:sz w:val="32"/>
          <w:szCs w:val="32"/>
        </w:rPr>
        <w:t>ЗАКЛЮЧЕНИЕ</w:t>
      </w:r>
      <w:bookmarkEnd w:id="85"/>
    </w:p>
    <w:p w14:paraId="3EB2EEA7" w14:textId="6423F405" w:rsidR="00860901" w:rsidRDefault="00860901" w:rsidP="0086090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проделанной работы:</w:t>
      </w:r>
    </w:p>
    <w:p w14:paraId="2C983748" w14:textId="5E2CE30D" w:rsidR="00860901" w:rsidRDefault="00860901" w:rsidP="00860901">
      <w:pPr>
        <w:pStyle w:val="a7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произведен анализ видов траекторий движения подводного аппарата при ведении гидроакустической съемки и способов представления этих траекторий. Исходя из критериев точности, простоты реализации и особенностей работы гидроакустического оборудования для съемки было принято решение использовать для организации гидроакустической схемки в акватории траекторию вида галсы. Среди известных способов задания траектории был выбран способ задания траектории в виде последовательности точек соединения отрезков, образующих галсы;</w:t>
      </w:r>
    </w:p>
    <w:p w14:paraId="2D617EA4" w14:textId="1419494E" w:rsidR="002D3DFE" w:rsidRPr="007978EE" w:rsidRDefault="00860901" w:rsidP="002D3DFE">
      <w:pPr>
        <w:pStyle w:val="a7"/>
        <w:numPr>
          <w:ilvl w:val="0"/>
          <w:numId w:val="27"/>
        </w:numPr>
        <w:spacing w:after="0" w:line="360" w:lineRule="auto"/>
        <w:jc w:val="both"/>
      </w:pPr>
      <w:r w:rsidRPr="00860901">
        <w:rPr>
          <w:rFonts w:cs="Times New Roman"/>
          <w:szCs w:val="28"/>
        </w:rPr>
        <w:t xml:space="preserve">произведен анализ методов движения подводного аппарата по траектории и влияние на движение </w:t>
      </w:r>
      <w:r>
        <w:rPr>
          <w:rFonts w:cs="Times New Roman"/>
          <w:szCs w:val="28"/>
        </w:rPr>
        <w:t>течения и погрешностей навигационной системы. Анализ показал необходимость учета направления течения при организации движения подводного аппарата при гидроакустической съемк</w:t>
      </w:r>
      <w:r w:rsidR="00DD766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, так как оно, в зависимости от выбранного метода движения, приводит либо к отклонению подводного аппарата от заданной траектории, либо к сложности удержания постоянного курса</w:t>
      </w:r>
      <w:r w:rsidR="007978EE">
        <w:rPr>
          <w:rFonts w:cs="Times New Roman"/>
          <w:szCs w:val="28"/>
        </w:rPr>
        <w:t>, необходимого для работы гидроакустических средств съемки;</w:t>
      </w:r>
    </w:p>
    <w:p w14:paraId="242633CC" w14:textId="449258CA" w:rsidR="007978EE" w:rsidRPr="002D3DFE" w:rsidRDefault="007978EE" w:rsidP="002D3DFE">
      <w:pPr>
        <w:pStyle w:val="a7"/>
        <w:numPr>
          <w:ilvl w:val="0"/>
          <w:numId w:val="27"/>
        </w:numPr>
        <w:spacing w:after="0" w:line="360" w:lineRule="auto"/>
        <w:jc w:val="both"/>
      </w:pPr>
      <w:r>
        <w:rPr>
          <w:rFonts w:cs="Times New Roman"/>
          <w:szCs w:val="28"/>
        </w:rPr>
        <w:t>на основе результатов исследований была разработанна</w:t>
      </w:r>
      <w:del w:id="86" w:author="Анна Ромашко" w:date="2025-09-11T09:28:00Z">
        <w:r w:rsidDel="00A2269B">
          <w:rPr>
            <w:rFonts w:cs="Times New Roman"/>
            <w:szCs w:val="28"/>
          </w:rPr>
          <w:delText>я</w:delText>
        </w:r>
      </w:del>
      <w:r>
        <w:rPr>
          <w:rFonts w:cs="Times New Roman"/>
          <w:szCs w:val="28"/>
        </w:rPr>
        <w:t xml:space="preserve"> программа, позволяющая прокладывать желаемую траекторию движения подводного аппарата в заданной акватории с учетом направления течения.</w:t>
      </w:r>
    </w:p>
    <w:p w14:paraId="657A867B" w14:textId="7CEC1900" w:rsidR="00D30FF2" w:rsidRDefault="00D30FF2">
      <w:pPr>
        <w:spacing w:line="259" w:lineRule="auto"/>
      </w:pPr>
      <w:r>
        <w:br w:type="page"/>
      </w:r>
    </w:p>
    <w:p w14:paraId="08880C84" w14:textId="0ABA578B" w:rsidR="002D3DFE" w:rsidRPr="00D30FF2" w:rsidRDefault="00D30FF2" w:rsidP="00D30FF2">
      <w:pPr>
        <w:pStyle w:val="10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7" w:name="_Toc191913276"/>
      <w:r w:rsidRPr="00D30FF2">
        <w:rPr>
          <w:rFonts w:ascii="Times New Roman" w:hAnsi="Times New Roman" w:cs="Times New Roman"/>
          <w:color w:val="000000" w:themeColor="text1"/>
          <w:sz w:val="32"/>
          <w:szCs w:val="32"/>
        </w:rPr>
        <w:t>СПИСОК ИСПОЛЬЗОВАННЫХ ИСТОЧНИКОВ</w:t>
      </w:r>
      <w:bookmarkEnd w:id="87"/>
    </w:p>
    <w:p w14:paraId="55FDD25C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  <w:lang w:val="en-US"/>
        </w:rPr>
        <w:t xml:space="preserve">Optimal Circle Packing in Plane Geometry // </w:t>
      </w:r>
      <w:r w:rsidRPr="00416977">
        <w:rPr>
          <w:rFonts w:cs="Times New Roman"/>
          <w:szCs w:val="28"/>
        </w:rPr>
        <w:t>Ресурсы</w:t>
      </w:r>
      <w:r w:rsidRPr="00416977">
        <w:rPr>
          <w:rFonts w:cs="Times New Roman"/>
          <w:szCs w:val="28"/>
          <w:lang w:val="en-US"/>
        </w:rPr>
        <w:t xml:space="preserve"> </w:t>
      </w:r>
      <w:r w:rsidRPr="00416977">
        <w:rPr>
          <w:rFonts w:cs="Times New Roman"/>
          <w:szCs w:val="28"/>
        </w:rPr>
        <w:t>по</w:t>
      </w:r>
      <w:r w:rsidRPr="00416977">
        <w:rPr>
          <w:rFonts w:cs="Times New Roman"/>
          <w:szCs w:val="28"/>
          <w:lang w:val="en-US"/>
        </w:rPr>
        <w:t xml:space="preserve"> </w:t>
      </w:r>
      <w:r w:rsidRPr="00416977">
        <w:rPr>
          <w:rFonts w:cs="Times New Roman"/>
          <w:szCs w:val="28"/>
        </w:rPr>
        <w:t>вычислительной</w:t>
      </w:r>
      <w:r w:rsidRPr="00416977">
        <w:rPr>
          <w:rFonts w:cs="Times New Roman"/>
          <w:szCs w:val="28"/>
          <w:lang w:val="en-US"/>
        </w:rPr>
        <w:t xml:space="preserve"> </w:t>
      </w:r>
      <w:r w:rsidRPr="00416977">
        <w:rPr>
          <w:rFonts w:cs="Times New Roman"/>
          <w:szCs w:val="28"/>
        </w:rPr>
        <w:t>геометрии</w:t>
      </w:r>
      <w:r w:rsidRPr="00416977">
        <w:rPr>
          <w:rFonts w:cs="Times New Roman"/>
          <w:szCs w:val="28"/>
          <w:lang w:val="en-US"/>
        </w:rPr>
        <w:t xml:space="preserve">. </w:t>
      </w:r>
      <w:r w:rsidRPr="00416977">
        <w:rPr>
          <w:rFonts w:cs="Times New Roman"/>
          <w:szCs w:val="28"/>
        </w:rPr>
        <w:t>Доступ через специализированные базы данных.</w:t>
      </w:r>
    </w:p>
    <w:p w14:paraId="057BF97A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  <w:lang w:val="en-US"/>
        </w:rPr>
      </w:pPr>
      <w:r w:rsidRPr="00416977">
        <w:rPr>
          <w:rFonts w:cs="Times New Roman"/>
          <w:szCs w:val="28"/>
          <w:lang w:val="en-US"/>
        </w:rPr>
        <w:t>Path Planning for Area Coverage with UAVs and UUVs // IEEE Transactions on Robotics. – IEEE, 2020.</w:t>
      </w:r>
    </w:p>
    <w:p w14:paraId="001E7FF0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  <w:lang w:val="en-US"/>
        </w:rPr>
      </w:pPr>
      <w:r w:rsidRPr="00416977">
        <w:rPr>
          <w:rFonts w:cs="Times New Roman"/>
          <w:szCs w:val="28"/>
          <w:lang w:val="en-US"/>
        </w:rPr>
        <w:t>Environmental Disturbance Compensation in Underwater Vehicles // Ocean Engineering Journal. – Elsevier, 2019.</w:t>
      </w:r>
    </w:p>
    <w:p w14:paraId="2D1EB9A9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Основы аналитической геометрии и вычислительной математики. – Учебное пособие. М.: Наука, 2021.</w:t>
      </w:r>
    </w:p>
    <w:p w14:paraId="0EC546F7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</w:rPr>
      </w:pPr>
      <w:proofErr w:type="spellStart"/>
      <w:r w:rsidRPr="00416977">
        <w:rPr>
          <w:rFonts w:cs="Times New Roman"/>
          <w:szCs w:val="28"/>
        </w:rPr>
        <w:t>Matplotlib</w:t>
      </w:r>
      <w:proofErr w:type="spellEnd"/>
      <w:r w:rsidRPr="00416977">
        <w:rPr>
          <w:rFonts w:cs="Times New Roman"/>
          <w:szCs w:val="28"/>
        </w:rPr>
        <w:t xml:space="preserve">. </w:t>
      </w:r>
      <w:proofErr w:type="spellStart"/>
      <w:r w:rsidRPr="00416977">
        <w:rPr>
          <w:rFonts w:cs="Times New Roman"/>
          <w:szCs w:val="28"/>
        </w:rPr>
        <w:t>Visualization</w:t>
      </w:r>
      <w:proofErr w:type="spellEnd"/>
      <w:r w:rsidRPr="00416977">
        <w:rPr>
          <w:rFonts w:cs="Times New Roman"/>
          <w:szCs w:val="28"/>
        </w:rPr>
        <w:t xml:space="preserve"> </w:t>
      </w:r>
      <w:proofErr w:type="spellStart"/>
      <w:r w:rsidRPr="00416977">
        <w:rPr>
          <w:rFonts w:cs="Times New Roman"/>
          <w:szCs w:val="28"/>
        </w:rPr>
        <w:t>with</w:t>
      </w:r>
      <w:proofErr w:type="spellEnd"/>
      <w:r w:rsidRPr="00416977">
        <w:rPr>
          <w:rFonts w:cs="Times New Roman"/>
          <w:szCs w:val="28"/>
        </w:rPr>
        <w:t xml:space="preserve"> Python. [Электронный ресурс]. – Режим доступа: https://matplotlib.org/stable/ (дата обращения: 21.06.2024).</w:t>
      </w:r>
    </w:p>
    <w:p w14:paraId="414026EE" w14:textId="77777777" w:rsidR="00D30FF2" w:rsidRPr="00416977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</w:rPr>
      </w:pPr>
      <w:r w:rsidRPr="00416977">
        <w:rPr>
          <w:rFonts w:cs="Times New Roman"/>
          <w:szCs w:val="28"/>
        </w:rPr>
        <w:t>Python. Официальная документация. Работа с файлами [Электронный ресурс]. – Режим доступа: https://docs.python.org/3/tutorial/inputoutput.html (дата обращения: 21.06.2024).</w:t>
      </w:r>
    </w:p>
    <w:p w14:paraId="7DBC6DB1" w14:textId="77777777" w:rsidR="00D30FF2" w:rsidRPr="00D30FF2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  <w:lang w:val="en-US"/>
        </w:rPr>
      </w:pPr>
      <w:r w:rsidRPr="00416977">
        <w:rPr>
          <w:rFonts w:cs="Times New Roman"/>
          <w:szCs w:val="28"/>
          <w:lang w:val="en-US"/>
        </w:rPr>
        <w:t xml:space="preserve">Optimal Coverage Planning for Aerial and Underwater Robots // </w:t>
      </w:r>
      <w:r w:rsidRPr="00416977">
        <w:rPr>
          <w:rFonts w:cs="Times New Roman"/>
          <w:szCs w:val="28"/>
        </w:rPr>
        <w:t>Учебники</w:t>
      </w:r>
      <w:r w:rsidRPr="00416977">
        <w:rPr>
          <w:rFonts w:cs="Times New Roman"/>
          <w:szCs w:val="28"/>
          <w:lang w:val="en-US"/>
        </w:rPr>
        <w:t xml:space="preserve"> </w:t>
      </w:r>
      <w:r w:rsidRPr="00416977">
        <w:rPr>
          <w:rFonts w:cs="Times New Roman"/>
          <w:szCs w:val="28"/>
        </w:rPr>
        <w:t>по</w:t>
      </w:r>
      <w:r w:rsidRPr="00416977">
        <w:rPr>
          <w:rFonts w:cs="Times New Roman"/>
          <w:szCs w:val="28"/>
          <w:lang w:val="en-US"/>
        </w:rPr>
        <w:t xml:space="preserve"> </w:t>
      </w:r>
      <w:r w:rsidRPr="00416977">
        <w:rPr>
          <w:rFonts w:cs="Times New Roman"/>
          <w:szCs w:val="28"/>
        </w:rPr>
        <w:t>робототехнике</w:t>
      </w:r>
      <w:r w:rsidRPr="00416977">
        <w:rPr>
          <w:rFonts w:cs="Times New Roman"/>
          <w:szCs w:val="28"/>
          <w:lang w:val="en-US"/>
        </w:rPr>
        <w:t>. – Springer, 2021.</w:t>
      </w:r>
    </w:p>
    <w:p w14:paraId="56B46A7C" w14:textId="23DBD82D" w:rsidR="00D30FF2" w:rsidRPr="005C792C" w:rsidRDefault="00D30FF2" w:rsidP="00D30FF2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ins w:id="88" w:author="- -" w:date="2025-09-15T16:58:00Z" w16du:dateUtc="2025-09-15T13:58:00Z"/>
          <w:rFonts w:cs="Times New Roman"/>
          <w:szCs w:val="28"/>
          <w:lang w:val="en-US"/>
          <w:rPrChange w:id="89" w:author="- -" w:date="2025-09-15T16:58:00Z" w16du:dateUtc="2025-09-15T13:58:00Z">
            <w:rPr>
              <w:ins w:id="90" w:author="- -" w:date="2025-09-15T16:58:00Z" w16du:dateUtc="2025-09-15T13:58:00Z"/>
              <w:rFonts w:cs="Times New Roman"/>
              <w:szCs w:val="28"/>
            </w:rPr>
          </w:rPrChange>
        </w:rPr>
      </w:pPr>
      <w:r w:rsidRPr="00D30FF2">
        <w:rPr>
          <w:rFonts w:cs="Times New Roman"/>
          <w:szCs w:val="28"/>
          <w:lang w:val="en-US"/>
        </w:rPr>
        <w:t>Underwater Robotics: Science, Design and Implementation. – Cambridge, MA: MIT Press, 2005.</w:t>
      </w:r>
    </w:p>
    <w:p w14:paraId="58E0A8F6" w14:textId="387ED0BC" w:rsidR="005C792C" w:rsidRDefault="005C792C" w:rsidP="005C792C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ins w:id="91" w:author="- -" w:date="2025-09-15T17:05:00Z" w16du:dateUtc="2025-09-15T14:05:00Z"/>
          <w:rFonts w:cs="Times New Roman"/>
          <w:szCs w:val="28"/>
        </w:rPr>
      </w:pPr>
      <w:ins w:id="92" w:author="- -" w:date="2025-09-15T16:59:00Z" w16du:dateUtc="2025-09-15T13:59:00Z">
        <w:r>
          <w:rPr>
            <w:rFonts w:cs="Times New Roman"/>
            <w:szCs w:val="28"/>
          </w:rPr>
          <w:t>С</w:t>
        </w:r>
      </w:ins>
      <w:ins w:id="93" w:author="- -" w:date="2025-09-15T16:58:00Z" w16du:dateUtc="2025-09-15T13:58:00Z">
        <w:r>
          <w:rPr>
            <w:rFonts w:cs="Times New Roman"/>
            <w:szCs w:val="28"/>
          </w:rPr>
          <w:t>истема</w:t>
        </w:r>
      </w:ins>
      <w:ins w:id="94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95" w:author="- -" w:date="2025-09-15T16:59:00Z" w16du:dateUtc="2025-09-15T13:59:00Z">
        <w:r>
          <w:rPr>
            <w:rFonts w:cs="Times New Roman"/>
            <w:szCs w:val="28"/>
          </w:rPr>
          <w:t>автоматической</w:t>
        </w:r>
      </w:ins>
      <w:ins w:id="96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97" w:author="- -" w:date="2025-09-15T16:59:00Z" w16du:dateUtc="2025-09-15T13:59:00Z">
        <w:r>
          <w:rPr>
            <w:rFonts w:cs="Times New Roman"/>
            <w:szCs w:val="28"/>
          </w:rPr>
          <w:t>стабилизации</w:t>
        </w:r>
      </w:ins>
      <w:ins w:id="98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99" w:author="- -" w:date="2025-09-15T16:59:00Z" w16du:dateUtc="2025-09-15T13:59:00Z">
        <w:r>
          <w:rPr>
            <w:rFonts w:cs="Times New Roman"/>
            <w:szCs w:val="28"/>
          </w:rPr>
          <w:t>подводного</w:t>
        </w:r>
      </w:ins>
      <w:ins w:id="100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01" w:author="- -" w:date="2025-09-15T16:59:00Z" w16du:dateUtc="2025-09-15T13:59:00Z">
        <w:r>
          <w:rPr>
            <w:rFonts w:cs="Times New Roman"/>
            <w:szCs w:val="28"/>
          </w:rPr>
          <w:t>аппарата</w:t>
        </w:r>
      </w:ins>
      <w:ins w:id="102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03" w:author="- -" w:date="2025-09-15T16:59:00Z" w16du:dateUtc="2025-09-15T13:59:00Z">
        <w:r>
          <w:rPr>
            <w:rFonts w:cs="Times New Roman"/>
            <w:szCs w:val="28"/>
          </w:rPr>
          <w:t>режиме</w:t>
        </w:r>
      </w:ins>
      <w:ins w:id="104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05" w:author="- -" w:date="2025-09-15T16:59:00Z" w16du:dateUtc="2025-09-15T13:59:00Z">
        <w:r>
          <w:rPr>
            <w:rFonts w:cs="Times New Roman"/>
            <w:szCs w:val="28"/>
          </w:rPr>
          <w:t>зависания</w:t>
        </w:r>
      </w:ins>
      <w:ins w:id="106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07" w:author="- -" w:date="2025-09-15T16:59:00Z" w16du:dateUtc="2025-09-15T13:59:00Z">
        <w:r>
          <w:rPr>
            <w:rFonts w:cs="Times New Roman"/>
            <w:szCs w:val="28"/>
          </w:rPr>
          <w:t>при</w:t>
        </w:r>
      </w:ins>
      <w:ins w:id="108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09" w:author="- -" w:date="2025-09-15T16:59:00Z" w16du:dateUtc="2025-09-15T13:59:00Z">
        <w:r>
          <w:rPr>
            <w:rFonts w:cs="Times New Roman"/>
            <w:szCs w:val="28"/>
          </w:rPr>
          <w:t>работающем</w:t>
        </w:r>
      </w:ins>
      <w:ins w:id="110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11" w:author="- -" w:date="2025-09-15T16:59:00Z" w16du:dateUtc="2025-09-15T13:59:00Z">
        <w:r>
          <w:rPr>
            <w:rFonts w:cs="Times New Roman"/>
            <w:szCs w:val="28"/>
          </w:rPr>
          <w:t>многозвенном</w:t>
        </w:r>
      </w:ins>
      <w:ins w:id="112" w:author="- -" w:date="2025-09-15T16:58:00Z">
        <w:r w:rsidRPr="005C792C">
          <w:rPr>
            <w:rFonts w:cs="Times New Roman"/>
            <w:szCs w:val="28"/>
          </w:rPr>
          <w:t xml:space="preserve"> </w:t>
        </w:r>
      </w:ins>
      <w:ins w:id="113" w:author="- -" w:date="2025-09-15T16:59:00Z" w16du:dateUtc="2025-09-15T13:59:00Z">
        <w:r>
          <w:rPr>
            <w:rFonts w:cs="Times New Roman"/>
            <w:szCs w:val="28"/>
          </w:rPr>
          <w:t>манипуляторе</w:t>
        </w:r>
      </w:ins>
      <w:ins w:id="114" w:author="- -" w:date="2025-09-15T17:00:00Z" w16du:dateUtc="2025-09-15T14:00:00Z">
        <w:r>
          <w:rPr>
            <w:rFonts w:cs="Times New Roman"/>
            <w:szCs w:val="28"/>
          </w:rPr>
          <w:t>. – Учебное пособие. Коноплин</w:t>
        </w:r>
        <w:r w:rsidRPr="005C792C">
          <w:rPr>
            <w:rFonts w:cs="Times New Roman"/>
            <w:szCs w:val="28"/>
          </w:rPr>
          <w:t xml:space="preserve"> Александр Юрьевич</w:t>
        </w:r>
        <w:r>
          <w:rPr>
            <w:rFonts w:cs="Times New Roman"/>
            <w:szCs w:val="28"/>
          </w:rPr>
          <w:t xml:space="preserve">, </w:t>
        </w:r>
      </w:ins>
      <w:ins w:id="115" w:author="- -" w:date="2025-09-15T17:01:00Z" w16du:dateUtc="2025-09-15T14:01:00Z">
        <w:r>
          <w:rPr>
            <w:rFonts w:cs="Times New Roman"/>
            <w:szCs w:val="28"/>
          </w:rPr>
          <w:t>2015.</w:t>
        </w:r>
      </w:ins>
    </w:p>
    <w:p w14:paraId="7AA1086A" w14:textId="3CBC3103" w:rsidR="005C792C" w:rsidRPr="005C792C" w:rsidRDefault="005C792C" w:rsidP="005C792C">
      <w:pPr>
        <w:pStyle w:val="a7"/>
        <w:numPr>
          <w:ilvl w:val="0"/>
          <w:numId w:val="28"/>
        </w:numPr>
        <w:tabs>
          <w:tab w:val="left" w:pos="709"/>
        </w:tabs>
        <w:spacing w:line="360" w:lineRule="auto"/>
        <w:ind w:left="284" w:hanging="284"/>
        <w:jc w:val="both"/>
        <w:rPr>
          <w:rFonts w:cs="Times New Roman"/>
          <w:szCs w:val="28"/>
          <w:rPrChange w:id="116" w:author="- -" w:date="2025-09-15T17:05:00Z" w16du:dateUtc="2025-09-15T14:05:00Z">
            <w:rPr>
              <w:rFonts w:cs="Times New Roman"/>
              <w:szCs w:val="28"/>
              <w:lang w:val="en-US"/>
            </w:rPr>
          </w:rPrChange>
        </w:rPr>
      </w:pPr>
      <w:ins w:id="117" w:author="- -" w:date="2025-09-15T17:05:00Z" w16du:dateUtc="2025-09-15T14:05:00Z">
        <w:r>
          <w:rPr>
            <w:rFonts w:cs="Times New Roman"/>
            <w:szCs w:val="28"/>
          </w:rPr>
          <w:t xml:space="preserve">Алгоритм управления АНПА в горизонтальной плоскости </w:t>
        </w:r>
      </w:ins>
      <w:ins w:id="118" w:author="- -" w:date="2025-09-15T17:06:00Z" w16du:dateUtc="2025-09-15T14:06:00Z">
        <w:r w:rsidRPr="005C792C">
          <w:rPr>
            <w:rFonts w:cs="Times New Roman"/>
            <w:szCs w:val="28"/>
            <w:rPrChange w:id="119" w:author="- -" w:date="2025-09-15T17:06:00Z" w16du:dateUtc="2025-09-15T14:06:00Z">
              <w:rPr>
                <w:rFonts w:cs="Times New Roman"/>
                <w:szCs w:val="28"/>
                <w:lang w:val="en-US"/>
              </w:rPr>
            </w:rPrChange>
          </w:rPr>
          <w:t>[</w:t>
        </w:r>
        <w:r>
          <w:rPr>
            <w:rFonts w:cs="Times New Roman"/>
            <w:szCs w:val="28"/>
          </w:rPr>
          <w:t>Электронный ресурс</w:t>
        </w:r>
        <w:r w:rsidRPr="005C792C">
          <w:rPr>
            <w:rFonts w:cs="Times New Roman"/>
            <w:szCs w:val="28"/>
            <w:rPrChange w:id="120" w:author="- -" w:date="2025-09-15T17:06:00Z" w16du:dateUtc="2025-09-15T14:06:00Z">
              <w:rPr>
                <w:rFonts w:cs="Times New Roman"/>
                <w:szCs w:val="28"/>
                <w:lang w:val="en-US"/>
              </w:rPr>
            </w:rPrChange>
          </w:rPr>
          <w:t>]</w:t>
        </w:r>
        <w:r>
          <w:rPr>
            <w:rFonts w:cs="Times New Roman"/>
            <w:szCs w:val="28"/>
          </w:rPr>
          <w:t xml:space="preserve">. – Режим доступа: </w:t>
        </w: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>HYPERLINK "</w:instrText>
        </w:r>
        <w:r w:rsidRPr="005C792C">
          <w:rPr>
            <w:rFonts w:cs="Times New Roman"/>
            <w:szCs w:val="28"/>
          </w:rPr>
          <w:instrText>https://elibrary.ru/zxpfeh</w:instrText>
        </w:r>
        <w:r>
          <w:rPr>
            <w:rFonts w:cs="Times New Roman"/>
            <w:szCs w:val="28"/>
          </w:rPr>
          <w:instrText>"</w:instrText>
        </w:r>
        <w:r>
          <w:rPr>
            <w:rFonts w:cs="Times New Roman"/>
            <w:szCs w:val="28"/>
          </w:rPr>
          <w:fldChar w:fldCharType="separate"/>
        </w:r>
        <w:r w:rsidRPr="003D7858">
          <w:rPr>
            <w:rStyle w:val="af1"/>
            <w:rFonts w:cs="Times New Roman"/>
            <w:szCs w:val="28"/>
          </w:rPr>
          <w:t>https://elibrary.ru/zxpfeh</w:t>
        </w:r>
        <w:r>
          <w:rPr>
            <w:rFonts w:cs="Times New Roman"/>
            <w:szCs w:val="28"/>
          </w:rPr>
          <w:fldChar w:fldCharType="end"/>
        </w:r>
        <w:r>
          <w:rPr>
            <w:rFonts w:cs="Times New Roman"/>
            <w:szCs w:val="28"/>
          </w:rPr>
          <w:t xml:space="preserve"> (дата обращения - 14.09.2025).</w:t>
        </w:r>
      </w:ins>
    </w:p>
    <w:p w14:paraId="7389E4A3" w14:textId="394CB672" w:rsidR="00D30FF2" w:rsidRPr="005C792C" w:rsidRDefault="00D30FF2">
      <w:pPr>
        <w:spacing w:line="259" w:lineRule="auto"/>
        <w:rPr>
          <w:rFonts w:cs="Times New Roman"/>
          <w:szCs w:val="28"/>
          <w:rPrChange w:id="121" w:author="- -" w:date="2025-09-15T16:58:00Z" w16du:dateUtc="2025-09-15T13:58:00Z">
            <w:rPr>
              <w:rFonts w:cs="Times New Roman"/>
              <w:szCs w:val="28"/>
              <w:lang w:val="en-US"/>
            </w:rPr>
          </w:rPrChange>
        </w:rPr>
      </w:pPr>
      <w:r w:rsidRPr="005C792C">
        <w:rPr>
          <w:rFonts w:cs="Times New Roman"/>
          <w:szCs w:val="28"/>
          <w:rPrChange w:id="122" w:author="- -" w:date="2025-09-15T16:58:00Z" w16du:dateUtc="2025-09-15T13:58:00Z">
            <w:rPr>
              <w:rFonts w:cs="Times New Roman"/>
              <w:szCs w:val="28"/>
              <w:lang w:val="en-US"/>
            </w:rPr>
          </w:rPrChange>
        </w:rPr>
        <w:br w:type="page"/>
      </w:r>
    </w:p>
    <w:p w14:paraId="4F000024" w14:textId="68971B35" w:rsidR="00D30FF2" w:rsidRPr="00D30FF2" w:rsidRDefault="00D30FF2" w:rsidP="00D30FF2">
      <w:pPr>
        <w:pStyle w:val="10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3" w:name="_Toc191913277"/>
      <w:r w:rsidRPr="00D30FF2">
        <w:rPr>
          <w:rFonts w:ascii="Times New Roman" w:hAnsi="Times New Roman" w:cs="Times New Roman"/>
          <w:color w:val="000000" w:themeColor="text1"/>
          <w:sz w:val="32"/>
          <w:szCs w:val="32"/>
        </w:rPr>
        <w:t>Приложение А</w:t>
      </w:r>
      <w:bookmarkEnd w:id="123"/>
    </w:p>
    <w:p w14:paraId="5BB4EC7B" w14:textId="0F3DD1A1" w:rsidR="00D30FF2" w:rsidRPr="00D30FF2" w:rsidRDefault="00D30FF2" w:rsidP="00D30FF2">
      <w:pPr>
        <w:pStyle w:val="10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4" w:name="_Toc191913278"/>
      <w:r w:rsidRPr="00D30FF2">
        <w:rPr>
          <w:rFonts w:ascii="Times New Roman" w:hAnsi="Times New Roman" w:cs="Times New Roman"/>
          <w:color w:val="000000" w:themeColor="text1"/>
          <w:sz w:val="32"/>
          <w:szCs w:val="32"/>
        </w:rPr>
        <w:t>Код программы</w:t>
      </w:r>
      <w:bookmarkEnd w:id="1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41ED" w:rsidRPr="00597FF0" w14:paraId="0D9FB462" w14:textId="77777777" w:rsidTr="008A41ED">
        <w:tc>
          <w:tcPr>
            <w:tcW w:w="9344" w:type="dxa"/>
          </w:tcPr>
          <w:p w14:paraId="6187529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np</w:t>
            </w:r>
          </w:p>
          <w:p w14:paraId="1F798B3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</w:t>
            </w:r>
            <w:proofErr w:type="spellEnd"/>
          </w:p>
          <w:p w14:paraId="14DF3EB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shapely.geometry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Polygon,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</w:p>
          <w:p w14:paraId="5376862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504F6B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point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x, y,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2A7A541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"""</w:t>
            </w:r>
          </w:p>
          <w:p w14:paraId="31F9401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Повернуть точку (x, y) вокруг (0,0) на угол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(против часовой стрелки).</w:t>
            </w:r>
          </w:p>
          <w:p w14:paraId="421B7EC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"""</w:t>
            </w:r>
          </w:p>
          <w:p w14:paraId="33DA7CE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x_new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x*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np.cos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 - y*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np.sin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FF61B4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x*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np.sin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 + y*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np.cos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F826F6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x_new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y_new</w:t>
            </w:r>
            <w:proofErr w:type="spellEnd"/>
          </w:p>
          <w:p w14:paraId="49F99E9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846A3D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points,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19070D9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"""</w:t>
            </w:r>
          </w:p>
          <w:p w14:paraId="3EA07DE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Повернуть список точек [(x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1,y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1), (x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2,y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2), ...] на угол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вокруг (0,0).</w:t>
            </w:r>
          </w:p>
          <w:p w14:paraId="2E0B7F1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"""</w:t>
            </w:r>
          </w:p>
          <w:p w14:paraId="0A1712E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out = []</w:t>
            </w:r>
          </w:p>
          <w:p w14:paraId="323C422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for (x, y) in points:</w:t>
            </w:r>
          </w:p>
          <w:p w14:paraId="4CC32BD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point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x, y,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6757D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))</w:t>
            </w:r>
          </w:p>
          <w:p w14:paraId="1466BDE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return out</w:t>
            </w:r>
          </w:p>
          <w:p w14:paraId="4490A1A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B95A5B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calculate_lawnmower_with_variable_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width, height,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sensor_width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3702F32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"""</w:t>
            </w:r>
          </w:p>
          <w:p w14:paraId="07364C3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Строит «змейку» (по парам точек) с укороченными линиями в «углах»,</w:t>
            </w:r>
          </w:p>
          <w:p w14:paraId="4916FDA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БЕЗ финальной обрезки. Может выходить за границу.</w:t>
            </w:r>
          </w:p>
          <w:p w14:paraId="120CB19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Возвращает список точек [p0, p1, p2, p3, ...], где (p0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-&gt;p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1), (p2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-&gt;p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3) и т.д.</w:t>
            </w:r>
          </w:p>
          <w:p w14:paraId="0C05351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"""</w:t>
            </w:r>
          </w:p>
          <w:p w14:paraId="3ED1666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from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shapely.geometry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Polygon,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</w:p>
          <w:p w14:paraId="0253459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np.radians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FA2154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8168FE6" w14:textId="77777777" w:rsidR="008A41ED" w:rsidRPr="0092516A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  <w:rPrChange w:id="125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26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Исходный</w:t>
            </w: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27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прямоугольник</w:t>
            </w:r>
          </w:p>
          <w:p w14:paraId="349B2BE5" w14:textId="77777777" w:rsidR="008A41ED" w:rsidRPr="0092516A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  <w:rPrChange w:id="128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</w:pP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29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original</w:t>
            </w: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30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>_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</w:t>
            </w:r>
            <w:proofErr w:type="spellEnd"/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31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= 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Polygon</w:t>
            </w: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32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>(</w:t>
            </w:r>
            <w:proofErr w:type="gramEnd"/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33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>[</w:t>
            </w:r>
          </w:p>
          <w:p w14:paraId="3FEFB2A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34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   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(0,0), (width,0),</w:t>
            </w:r>
          </w:p>
          <w:p w14:paraId="69A58EE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width,height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 (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0,height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F69074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])</w:t>
            </w:r>
          </w:p>
          <w:p w14:paraId="4B48AE7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E5AFC1A" w14:textId="77777777" w:rsidR="008A41ED" w:rsidRPr="0092516A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rPrChange w:id="135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36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Повернём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37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сам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38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полигон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39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на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40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 -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</w:t>
            </w:r>
            <w:r w:rsidRPr="0092516A">
              <w:rPr>
                <w:rFonts w:ascii="Consolas" w:hAnsi="Consolas" w:cs="Times New Roman"/>
                <w:sz w:val="20"/>
                <w:szCs w:val="20"/>
                <w:rPrChange w:id="141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>_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rad</w:t>
            </w:r>
          </w:p>
          <w:p w14:paraId="4386539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92516A">
              <w:rPr>
                <w:rFonts w:ascii="Consolas" w:hAnsi="Consolas" w:cs="Times New Roman"/>
                <w:sz w:val="20"/>
                <w:szCs w:val="20"/>
                <w:rPrChange w:id="142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  <w:lang w:val="en-US"/>
                  </w:rPr>
                </w:rPrChange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polygon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poly, a):</w:t>
            </w:r>
          </w:p>
          <w:p w14:paraId="134212D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coords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poly.exterior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.coords</w:t>
            </w:r>
            <w:proofErr w:type="spellEnd"/>
          </w:p>
          <w:p w14:paraId="68D9780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new_c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point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x, y, a) for (x, y) in coords]</w:t>
            </w:r>
          </w:p>
          <w:p w14:paraId="79DF828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 Polygon(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new_c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E9F864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8EE465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poly_rot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polygon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original_poly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-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80DC34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minx, miny,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rot.bounds</w:t>
            </w:r>
            <w:proofErr w:type="spellEnd"/>
            <w:proofErr w:type="gramEnd"/>
          </w:p>
          <w:p w14:paraId="1308AFA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F46F94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snake_rot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[]</w:t>
            </w:r>
          </w:p>
          <w:p w14:paraId="70D6C6D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None</w:t>
            </w:r>
          </w:p>
          <w:p w14:paraId="7A96944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direction = 1</w:t>
            </w:r>
          </w:p>
          <w:p w14:paraId="7DC3129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miny</w:t>
            </w:r>
          </w:p>
          <w:p w14:paraId="3FAC86D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8BCCBA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while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+ 1e-9:</w:t>
            </w:r>
          </w:p>
          <w:p w14:paraId="5DDE9E3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Горизонтальная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"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линия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"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в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повернутых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координатах</w:t>
            </w:r>
          </w:p>
          <w:p w14:paraId="4067785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line_candidate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[(minx-10,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), (maxx+10,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)])</w:t>
            </w:r>
          </w:p>
          <w:p w14:paraId="5C7FB64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intersection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poly_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rot.intersection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line_candidate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A81CA5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intersection.is_empty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503C5D0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sensor_width</w:t>
            </w:r>
            <w:proofErr w:type="spellEnd"/>
          </w:p>
          <w:p w14:paraId="36CA6F5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continue</w:t>
            </w:r>
          </w:p>
          <w:p w14:paraId="0F1E88F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17856B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Может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быть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MultiLineString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...</w:t>
            </w:r>
          </w:p>
          <w:p w14:paraId="20A2E00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segments = []</w:t>
            </w:r>
          </w:p>
          <w:p w14:paraId="23784B1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intersection.geom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== "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":</w:t>
            </w:r>
          </w:p>
          <w:p w14:paraId="58E4E10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segments = [intersection]</w:t>
            </w:r>
          </w:p>
          <w:p w14:paraId="5F99D48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intersection.geom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== "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MultiLineString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":</w:t>
            </w:r>
          </w:p>
          <w:p w14:paraId="2B7B637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segments = list(intersection)</w:t>
            </w:r>
          </w:p>
          <w:p w14:paraId="37A2871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else:</w:t>
            </w:r>
          </w:p>
          <w:p w14:paraId="7125818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hasattr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intersection, 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'):</w:t>
            </w:r>
          </w:p>
          <w:p w14:paraId="46E701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for g in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intersection.geoms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273BA16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':</w:t>
            </w:r>
          </w:p>
          <w:p w14:paraId="35ACE20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segments.append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(g)</w:t>
            </w:r>
          </w:p>
          <w:p w14:paraId="446759E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BF060A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[]</w:t>
            </w:r>
          </w:p>
          <w:p w14:paraId="5FB81A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for seg in segments:</w:t>
            </w:r>
          </w:p>
          <w:p w14:paraId="34E7AAF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cc = list(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696B6C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0] for p in cc]</w:t>
            </w:r>
          </w:p>
          <w:p w14:paraId="4EEF8D9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list.append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 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min(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 max(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 )</w:t>
            </w:r>
            <w:proofErr w:type="gramEnd"/>
          </w:p>
          <w:p w14:paraId="5718DA9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F87884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not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3D851F4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sensor_width</w:t>
            </w:r>
            <w:proofErr w:type="spellEnd"/>
          </w:p>
          <w:p w14:paraId="370DEC3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continue</w:t>
            </w:r>
          </w:p>
          <w:p w14:paraId="2C2CCD4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DCB226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list.sort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(key=lambda t: 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t[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])  #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сортируем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по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xmin</w:t>
            </w:r>
            <w:proofErr w:type="spellEnd"/>
          </w:p>
          <w:p w14:paraId="04F4E4C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1F961B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direction == 1:</w:t>
            </w:r>
          </w:p>
          <w:p w14:paraId="17265E8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слева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-&gt;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направо</w:t>
            </w:r>
          </w:p>
          <w:p w14:paraId="360551F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xmin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xmax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yfix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052619F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(xmin,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yfix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1BE08A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= (xmax,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yfix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25E707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C0D6CD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is not None:</w:t>
            </w:r>
          </w:p>
          <w:p w14:paraId="3A15EF6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68E97E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765CC4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759F64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14A477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9A40D9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</w:p>
          <w:p w14:paraId="15A9917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else:</w:t>
            </w:r>
          </w:p>
          <w:p w14:paraId="253EBD5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справа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-&gt;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налево</w:t>
            </w:r>
          </w:p>
          <w:p w14:paraId="72F2085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seg_list_desc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sorted(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key=lambda t: 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t[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0], reverse=True)</w:t>
            </w:r>
          </w:p>
          <w:p w14:paraId="4A37071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xmin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xmax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yfix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)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seg_list_desc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3C17BF3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(xmax,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yfix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60F943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= (xmin, yfix)</w:t>
            </w:r>
          </w:p>
          <w:p w14:paraId="4EB6101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</w:p>
          <w:p w14:paraId="39953E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is not None:</w:t>
            </w:r>
          </w:p>
          <w:p w14:paraId="2D95C65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65E5AE1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755CAE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155F27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start_pt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9444E7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C83401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end_pt</w:t>
            </w:r>
            <w:proofErr w:type="spellEnd"/>
          </w:p>
          <w:p w14:paraId="723F6F4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69DC3D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Переход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вверх</w:t>
            </w:r>
          </w:p>
          <w:p w14:paraId="6D6F44C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y_next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sensor_width</w:t>
            </w:r>
            <w:proofErr w:type="spellEnd"/>
          </w:p>
          <w:p w14:paraId="60AF7F0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y_next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+ 1e-9 and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is not None:</w:t>
            </w:r>
          </w:p>
          <w:p w14:paraId="47A93AD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up_start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</w:p>
          <w:p w14:paraId="4242F0E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up_end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= 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0],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y_next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D2144A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up_start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053C05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rot.append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up_end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806A53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prev_pt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up_end</w:t>
            </w:r>
            <w:proofErr w:type="spellEnd"/>
          </w:p>
          <w:p w14:paraId="41FE1AF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C5DF8C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y_cur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y_next</w:t>
            </w:r>
            <w:proofErr w:type="spellEnd"/>
          </w:p>
          <w:p w14:paraId="4C1D01B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direction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*= -1</w:t>
            </w:r>
          </w:p>
          <w:p w14:paraId="0FD6CDA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E9B434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# Повернём "змею" обратно на +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angle_rad</w:t>
            </w:r>
            <w:proofErr w:type="spellEnd"/>
          </w:p>
          <w:p w14:paraId="6571A21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final_path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rotate_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snake_rot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+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angle_rad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363F9E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final_path</w:t>
            </w:r>
            <w:proofErr w:type="spellEnd"/>
          </w:p>
          <w:p w14:paraId="3D774A4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468FEC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visualize_line_in_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width, height,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=30, flow=10):</w:t>
            </w:r>
          </w:p>
          <w:p w14:paraId="6B01E2B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"""</w:t>
            </w:r>
          </w:p>
          <w:p w14:paraId="4264687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Для КАЖДОЙ пары 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p_i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-&gt; p_{i+1}) делаем:</w:t>
            </w:r>
          </w:p>
          <w:p w14:paraId="2107939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  1)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intersection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>(прямоугольник) - красным</w:t>
            </w:r>
          </w:p>
          <w:p w14:paraId="3AB5C7D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  2)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difference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прямоугольник)   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- синим</w:t>
            </w:r>
          </w:p>
          <w:p w14:paraId="6AC087F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Чтобы каждая частично торчащая линия получила «хвост» другого цвета.</w:t>
            </w:r>
          </w:p>
          <w:p w14:paraId="772C775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"""</w:t>
            </w:r>
          </w:p>
          <w:p w14:paraId="7FEB9E1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from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shapely.geometry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Polygon,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</w:p>
          <w:p w14:paraId="0D1DF0C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area = Polygon([(0,0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width,0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width,height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),(0,height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)])</w:t>
            </w:r>
          </w:p>
          <w:p w14:paraId="50AB540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57C3071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figsize</w:t>
            </w:r>
            <w:proofErr w:type="spellEnd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=(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10,6))</w:t>
            </w:r>
          </w:p>
          <w:p w14:paraId="6FF44EA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[], []</w:t>
            </w:r>
          </w:p>
          <w:p w14:paraId="0A795CB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CE5C2D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Идём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по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парам</w:t>
            </w:r>
          </w:p>
          <w:p w14:paraId="4570E2C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range(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len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)-1, 2):</w:t>
            </w:r>
          </w:p>
          <w:p w14:paraId="16B91ED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p1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</w:t>
            </w:r>
          </w:p>
          <w:p w14:paraId="56E13EE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p2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[i+1]</w:t>
            </w:r>
          </w:p>
          <w:p w14:paraId="1A36F61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line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[p1, p2])</w:t>
            </w:r>
          </w:p>
          <w:p w14:paraId="498C9A5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209D35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Внутренняя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часть</w:t>
            </w:r>
          </w:p>
          <w:p w14:paraId="3DFDCBB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line.intersection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(area)</w:t>
            </w:r>
          </w:p>
          <w:p w14:paraId="4C7CB87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Наружная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часть</w:t>
            </w:r>
          </w:p>
          <w:p w14:paraId="67BCB12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line.difference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(area)</w:t>
            </w:r>
          </w:p>
          <w:p w14:paraId="4CE4E07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382F62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Рисуем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"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красным</w:t>
            </w:r>
          </w:p>
          <w:p w14:paraId="522A7C0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not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inside_part.is_empty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42E5F3E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_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draw_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color='red',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=2)</w:t>
            </w:r>
          </w:p>
          <w:p w14:paraId="0ACB0EC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all.extend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0] for c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part.coords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])</w:t>
            </w:r>
          </w:p>
          <w:p w14:paraId="2B02E00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all.extend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1] for c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inside_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part.coords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])</w:t>
            </w:r>
          </w:p>
          <w:p w14:paraId="2859506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56F1DF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Рисуем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"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синим</w:t>
            </w:r>
          </w:p>
          <w:p w14:paraId="12DC972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not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outside_part.is_empty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33A026B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_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draw_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outside_part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color='blue',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=2,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linestyle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='--',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zorder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=10)</w:t>
            </w:r>
          </w:p>
          <w:p w14:paraId="21F8EE2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all.extend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0] for c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part.coords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])</w:t>
            </w:r>
          </w:p>
          <w:p w14:paraId="65D51B3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all.extend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1] for c in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outside_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part.coords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])</w:t>
            </w:r>
          </w:p>
          <w:p w14:paraId="3B811C8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32FB52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384500F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minx,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min(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 max(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A42EA3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miny,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min(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), max(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ys_all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420C5D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else:</w:t>
            </w:r>
          </w:p>
          <w:p w14:paraId="7853360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minx,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0, width</w:t>
            </w:r>
          </w:p>
          <w:p w14:paraId="2B4C91B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miny,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0, height</w:t>
            </w:r>
          </w:p>
          <w:p w14:paraId="337F1E5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BB583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# Стрелка течения</w:t>
            </w:r>
          </w:p>
          <w:p w14:paraId="64348F7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arrow_start_x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= 0.9*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maxx</w:t>
            </w:r>
            <w:proofErr w:type="spellEnd"/>
          </w:p>
          <w:p w14:paraId="4F71E09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arrow_start_y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0.1*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maxy</w:t>
            </w:r>
            <w:proofErr w:type="spellEnd"/>
          </w:p>
          <w:p w14:paraId="5EC1D87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dx = flow*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np.cos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np.radians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))</w:t>
            </w:r>
          </w:p>
          <w:p w14:paraId="4D99743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flow*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np.sin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np.radians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))</w:t>
            </w:r>
          </w:p>
          <w:p w14:paraId="130C43E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plt.arrow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arrow_start_x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arrow_start_y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dx,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8962AF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head_width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=2,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head_length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=3, fc='blue',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ec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='blue')</w:t>
            </w:r>
          </w:p>
          <w:p w14:paraId="13FC3AF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E6E4C9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plt.title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("Цветные хвосты: красное внутри, синее за границей (поштучная обрезка)")</w:t>
            </w:r>
          </w:p>
          <w:p w14:paraId="787D7EF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("X");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("Y")</w:t>
            </w:r>
          </w:p>
          <w:p w14:paraId="017DC85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plt.axis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('equal')</w:t>
            </w:r>
          </w:p>
          <w:p w14:paraId="517A909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plt.grid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(True)</w:t>
            </w:r>
          </w:p>
          <w:p w14:paraId="6609971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18F564E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92CEA2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def _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draw_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**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kwargs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6B20AEA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"""</w:t>
            </w:r>
          </w:p>
          <w:p w14:paraId="5FD8B1C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Вспомогательная функция для отрисовки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/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MultiLineString</w:t>
            </w:r>
            <w:proofErr w:type="spellEnd"/>
          </w:p>
          <w:p w14:paraId="1729F8C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как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набора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отрезков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  <w:p w14:paraId="403A25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"""</w:t>
            </w:r>
          </w:p>
          <w:p w14:paraId="11C7958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from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shapely.geometry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MultiLineString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</w:p>
          <w:p w14:paraId="30BF9D1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import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</w:t>
            </w:r>
            <w:proofErr w:type="spellEnd"/>
          </w:p>
          <w:p w14:paraId="41FAD87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F4F4E42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geom.is_empty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307A0B9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</w:t>
            </w:r>
          </w:p>
          <w:p w14:paraId="551AD8D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':</w:t>
            </w:r>
          </w:p>
          <w:p w14:paraId="01FCE901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c = list(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E83706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0] for p in c]</w:t>
            </w:r>
          </w:p>
          <w:p w14:paraId="737B08BD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1] for p in c]</w:t>
            </w:r>
          </w:p>
          <w:p w14:paraId="520B20C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**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kwargs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FF5AF0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elif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MultiLineString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':</w:t>
            </w:r>
          </w:p>
          <w:p w14:paraId="5F48DB5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for g in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geom.geoms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09126D4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c = list(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g.coords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2F5D3E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0] for p in c]</w:t>
            </w:r>
          </w:p>
          <w:p w14:paraId="4BCFA38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ys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[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p[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1] for p in c]</w:t>
            </w:r>
          </w:p>
          <w:p w14:paraId="77C164F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xs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ys, **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kwargs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14BE373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else:</w:t>
            </w:r>
          </w:p>
          <w:p w14:paraId="67618CC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GeometryCollection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...</w:t>
            </w:r>
          </w:p>
          <w:p w14:paraId="24621AD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hasattr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'):</w:t>
            </w:r>
          </w:p>
          <w:p w14:paraId="62AB6EB5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for g in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geom.geoms</w:t>
            </w:r>
            <w:proofErr w:type="spellEnd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65C30B1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g.geom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_type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 ['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','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MultiLineString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']:</w:t>
            </w:r>
          </w:p>
          <w:p w14:paraId="068D5C6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_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draw_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</w:rPr>
              <w:t>geom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</w:rPr>
              <w:t>g, **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kwargs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781FB11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72D9A3FB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># ------------------ Пример использования ------------------</w:t>
            </w:r>
          </w:p>
          <w:p w14:paraId="2274D24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if __name__ == "__main__":</w:t>
            </w:r>
          </w:p>
          <w:p w14:paraId="76B42F5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width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=</w:t>
            </w:r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100</w:t>
            </w:r>
          </w:p>
          <w:p w14:paraId="7988B089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area_height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50</w:t>
            </w:r>
          </w:p>
          <w:p w14:paraId="0BE95DE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= 7</w:t>
            </w:r>
          </w:p>
          <w:p w14:paraId="12C40A36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= 30</w:t>
            </w:r>
          </w:p>
          <w:p w14:paraId="05C8824D" w14:textId="77777777" w:rsidR="008A41ED" w:rsidRPr="0092516A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  <w:rPrChange w:id="143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flow</w:t>
            </w: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44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>_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m</w:t>
            </w:r>
            <w:proofErr w:type="spellEnd"/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45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     = 10</w:t>
            </w:r>
          </w:p>
          <w:p w14:paraId="783B7ECA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2516A">
              <w:rPr>
                <w:rFonts w:ascii="Consolas" w:hAnsi="Consolas" w:cs="Times New Roman"/>
                <w:sz w:val="20"/>
                <w:szCs w:val="20"/>
                <w:lang w:val="en-US"/>
                <w:rPrChange w:id="146" w:author="Анна Ромашко" w:date="2025-09-11T09:08:00Z">
                  <w:rPr>
                    <w:rFonts w:ascii="Consolas" w:hAnsi="Consolas" w:cs="Times New Roman"/>
                    <w:sz w:val="20"/>
                    <w:szCs w:val="20"/>
                  </w:rPr>
                </w:rPrChange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# 1) Строим «змейку» (возможен выход за границу)</w:t>
            </w:r>
          </w:p>
          <w:p w14:paraId="1D7BFBC7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calculate_lawnmower_with_variable_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lines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</w:p>
          <w:p w14:paraId="3876C674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area_width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area_height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3FA81CB8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sensor_w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</w:p>
          <w:p w14:paraId="2F628ABF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72719B4C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# 2) Рисуем КАЖДЫЙ отрезок отдельно:</w:t>
            </w:r>
          </w:p>
          <w:p w14:paraId="0B5FB19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   #    -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</w:rPr>
              <w:t>intersection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</w:rPr>
              <w:t xml:space="preserve"> с областью 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=&gt;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красный</w:t>
            </w:r>
          </w:p>
          <w:p w14:paraId="712DA960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#    - difference =&gt; 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синий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</w:t>
            </w:r>
            <w:r w:rsidRPr="008A41ED">
              <w:rPr>
                <w:rFonts w:ascii="Consolas" w:hAnsi="Consolas" w:cs="Times New Roman"/>
                <w:sz w:val="20"/>
                <w:szCs w:val="20"/>
              </w:rPr>
              <w:t>хвостик</w:t>
            </w: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FC7C3CE" w14:textId="77777777" w:rsidR="008A41ED" w:rsidRPr="008A41ED" w:rsidRDefault="008A41ED" w:rsidP="008A41ED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visualize_line_in_</w:t>
            </w:r>
            <w:proofErr w:type="gram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out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path_points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area_width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area_height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angle_deg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, flow=</w:t>
            </w:r>
            <w:proofErr w:type="spellStart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flow_m</w:t>
            </w:r>
            <w:proofErr w:type="spellEnd"/>
            <w:r w:rsidRPr="008A41ED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1BF2949" w14:textId="77777777" w:rsidR="008A41ED" w:rsidRPr="008A41ED" w:rsidRDefault="008A41ED" w:rsidP="00D30FF2">
            <w:pPr>
              <w:tabs>
                <w:tab w:val="left" w:pos="709"/>
              </w:tabs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</w:tbl>
    <w:p w14:paraId="76C0AC29" w14:textId="5F740C2E" w:rsidR="00D30FF2" w:rsidRPr="00D30FF2" w:rsidRDefault="00D30FF2" w:rsidP="00D30FF2">
      <w:pPr>
        <w:tabs>
          <w:tab w:val="left" w:pos="709"/>
        </w:tabs>
        <w:jc w:val="both"/>
        <w:rPr>
          <w:rFonts w:cs="Times New Roman"/>
          <w:sz w:val="24"/>
          <w:szCs w:val="24"/>
          <w:lang w:val="en-US"/>
        </w:rPr>
      </w:pPr>
    </w:p>
    <w:sectPr w:rsidR="00D30FF2" w:rsidRPr="00D30FF2" w:rsidSect="002D3DFE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Анна Ромашко" w:date="2025-09-11T09:08:00Z" w:initials="АР">
    <w:p w14:paraId="6B2D46E0" w14:textId="759DE28D" w:rsidR="0092516A" w:rsidRPr="0092516A" w:rsidRDefault="0092516A">
      <w:pPr>
        <w:pStyle w:val="af5"/>
      </w:pPr>
      <w:r>
        <w:rPr>
          <w:rStyle w:val="af4"/>
        </w:rPr>
        <w:annotationRef/>
      </w:r>
      <w:r>
        <w:t>Ссылки на литературу в заголовке не ставятся</w:t>
      </w:r>
    </w:p>
  </w:comment>
  <w:comment w:id="35" w:author="Анна Ромашко" w:date="2025-09-11T09:18:00Z" w:initials="АР">
    <w:p w14:paraId="5F3459A8" w14:textId="10A3B1E0" w:rsidR="0092516A" w:rsidRDefault="0092516A">
      <w:pPr>
        <w:pStyle w:val="af5"/>
      </w:pPr>
      <w:r>
        <w:rPr>
          <w:rStyle w:val="af4"/>
        </w:rPr>
        <w:annotationRef/>
      </w:r>
      <w:r>
        <w:t xml:space="preserve">А больше методов не нашел? Как насчет минимизации бокового отклонения? Наведения в субточку? Последний бы тебе пригодился, он обычно несложно настраивается и позволяет вести ПА весьма точно </w:t>
      </w:r>
    </w:p>
  </w:comment>
  <w:comment w:id="39" w:author="Анна Ромашко" w:date="2025-09-11T09:16:00Z" w:initials="АР">
    <w:p w14:paraId="662832EA" w14:textId="349CCA02" w:rsidR="0092516A" w:rsidRDefault="0092516A">
      <w:pPr>
        <w:pStyle w:val="af5"/>
      </w:pPr>
      <w:r>
        <w:rPr>
          <w:rStyle w:val="af4"/>
        </w:rPr>
        <w:annotationRef/>
      </w:r>
      <w:r>
        <w:t>Ссылка на литературу является частью предложения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2D46E0" w15:done="0"/>
  <w15:commentEx w15:paraId="5F3459A8" w15:done="0"/>
  <w15:commentEx w15:paraId="662832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C6D101A" w16cex:dateUtc="2025-09-11T06:08:00Z"/>
  <w16cex:commentExtensible w16cex:durableId="2C6D126C" w16cex:dateUtc="2025-09-11T06:18:00Z"/>
  <w16cex:commentExtensible w16cex:durableId="2C6D11E2" w16cex:dateUtc="2025-09-11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2D46E0" w16cid:durableId="2C6D101A"/>
  <w16cid:commentId w16cid:paraId="5F3459A8" w16cid:durableId="2C6D126C"/>
  <w16cid:commentId w16cid:paraId="662832EA" w16cid:durableId="2C6D11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5A03E" w14:textId="77777777" w:rsidR="00B9386B" w:rsidRDefault="00B9386B" w:rsidP="002D3DFE">
      <w:pPr>
        <w:spacing w:after="0"/>
      </w:pPr>
      <w:r>
        <w:separator/>
      </w:r>
    </w:p>
  </w:endnote>
  <w:endnote w:type="continuationSeparator" w:id="0">
    <w:p w14:paraId="06142074" w14:textId="77777777" w:rsidR="00B9386B" w:rsidRDefault="00B9386B" w:rsidP="002D3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3373615"/>
      <w:docPartObj>
        <w:docPartGallery w:val="Page Numbers (Bottom of Page)"/>
        <w:docPartUnique/>
      </w:docPartObj>
    </w:sdtPr>
    <w:sdtContent>
      <w:p w14:paraId="3653E0EE" w14:textId="60ED6DC7" w:rsidR="002D3DFE" w:rsidRDefault="002D3DF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AC0EF" w14:textId="77777777" w:rsidR="002D3DFE" w:rsidRDefault="002D3D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13C77" w14:textId="77777777" w:rsidR="00B9386B" w:rsidRDefault="00B9386B" w:rsidP="002D3DFE">
      <w:pPr>
        <w:spacing w:after="0"/>
      </w:pPr>
      <w:r>
        <w:separator/>
      </w:r>
    </w:p>
  </w:footnote>
  <w:footnote w:type="continuationSeparator" w:id="0">
    <w:p w14:paraId="23D17DC3" w14:textId="77777777" w:rsidR="00B9386B" w:rsidRDefault="00B9386B" w:rsidP="002D3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D06"/>
    <w:multiLevelType w:val="multilevel"/>
    <w:tmpl w:val="89F27F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853054E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66135B"/>
    <w:multiLevelType w:val="multilevel"/>
    <w:tmpl w:val="89F27F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66B2A29"/>
    <w:multiLevelType w:val="multilevel"/>
    <w:tmpl w:val="764EFFA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8934FF"/>
    <w:multiLevelType w:val="hybridMultilevel"/>
    <w:tmpl w:val="94C4C556"/>
    <w:lvl w:ilvl="0" w:tplc="38D6C9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C0751E"/>
    <w:multiLevelType w:val="hybridMultilevel"/>
    <w:tmpl w:val="AAFC3694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6" w15:restartNumberingAfterBreak="0">
    <w:nsid w:val="25AC6768"/>
    <w:multiLevelType w:val="multilevel"/>
    <w:tmpl w:val="4A3E86DC"/>
    <w:numStyleLink w:val="2"/>
  </w:abstractNum>
  <w:abstractNum w:abstractNumId="7" w15:restartNumberingAfterBreak="0">
    <w:nsid w:val="26D57E6B"/>
    <w:multiLevelType w:val="hybridMultilevel"/>
    <w:tmpl w:val="605C3DBE"/>
    <w:lvl w:ilvl="0" w:tplc="38D6C9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E322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82BDF"/>
    <w:multiLevelType w:val="multilevel"/>
    <w:tmpl w:val="1084E0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417339"/>
    <w:multiLevelType w:val="hybridMultilevel"/>
    <w:tmpl w:val="3D5A2E8A"/>
    <w:lvl w:ilvl="0" w:tplc="38D6C9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0CE5A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606B4C"/>
    <w:multiLevelType w:val="hybridMultilevel"/>
    <w:tmpl w:val="40848830"/>
    <w:lvl w:ilvl="0" w:tplc="38D6C9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3DB9"/>
    <w:multiLevelType w:val="hybridMultilevel"/>
    <w:tmpl w:val="4FCE29D0"/>
    <w:lvl w:ilvl="0" w:tplc="38D6C9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01A86"/>
    <w:multiLevelType w:val="hybridMultilevel"/>
    <w:tmpl w:val="7E669B48"/>
    <w:lvl w:ilvl="0" w:tplc="38D6C9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20157"/>
    <w:multiLevelType w:val="hybridMultilevel"/>
    <w:tmpl w:val="3E5CAE86"/>
    <w:lvl w:ilvl="0" w:tplc="38D6C9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C152FD"/>
    <w:multiLevelType w:val="hybridMultilevel"/>
    <w:tmpl w:val="DFB6CF2E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7" w15:restartNumberingAfterBreak="0">
    <w:nsid w:val="57D67803"/>
    <w:multiLevelType w:val="hybridMultilevel"/>
    <w:tmpl w:val="C07CF96C"/>
    <w:lvl w:ilvl="0" w:tplc="38D6C9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13CE1"/>
    <w:multiLevelType w:val="multilevel"/>
    <w:tmpl w:val="04190025"/>
    <w:numStyleLink w:val="1"/>
  </w:abstractNum>
  <w:abstractNum w:abstractNumId="19" w15:restartNumberingAfterBreak="0">
    <w:nsid w:val="5EBF13E3"/>
    <w:multiLevelType w:val="hybridMultilevel"/>
    <w:tmpl w:val="50345F0C"/>
    <w:lvl w:ilvl="0" w:tplc="DCEC0D82">
      <w:start w:val="1"/>
      <w:numFmt w:val="decimal"/>
      <w:lvlText w:val="%1."/>
      <w:lvlJc w:val="left"/>
      <w:pPr>
        <w:ind w:left="3044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 w15:restartNumberingAfterBreak="0">
    <w:nsid w:val="66E70147"/>
    <w:multiLevelType w:val="multilevel"/>
    <w:tmpl w:val="04190025"/>
    <w:styleLink w:val="3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9942D86"/>
    <w:multiLevelType w:val="multilevel"/>
    <w:tmpl w:val="04190025"/>
    <w:numStyleLink w:val="30"/>
  </w:abstractNum>
  <w:abstractNum w:abstractNumId="22" w15:restartNumberingAfterBreak="0">
    <w:nsid w:val="6AE47C4F"/>
    <w:multiLevelType w:val="hybridMultilevel"/>
    <w:tmpl w:val="7C02E80E"/>
    <w:lvl w:ilvl="0" w:tplc="38D6C990">
      <w:start w:val="1"/>
      <w:numFmt w:val="bullet"/>
      <w:lvlText w:val="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3" w15:restartNumberingAfterBreak="0">
    <w:nsid w:val="6D2316C8"/>
    <w:multiLevelType w:val="hybridMultilevel"/>
    <w:tmpl w:val="589E35EE"/>
    <w:lvl w:ilvl="0" w:tplc="38D6C990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18" w:hanging="360"/>
      </w:pPr>
    </w:lvl>
    <w:lvl w:ilvl="2" w:tplc="FFFFFFFF" w:tentative="1">
      <w:start w:val="1"/>
      <w:numFmt w:val="lowerRoman"/>
      <w:lvlText w:val="%3."/>
      <w:lvlJc w:val="right"/>
      <w:pPr>
        <w:ind w:left="3938" w:hanging="180"/>
      </w:pPr>
    </w:lvl>
    <w:lvl w:ilvl="3" w:tplc="FFFFFFFF" w:tentative="1">
      <w:start w:val="1"/>
      <w:numFmt w:val="decimal"/>
      <w:lvlText w:val="%4."/>
      <w:lvlJc w:val="left"/>
      <w:pPr>
        <w:ind w:left="4658" w:hanging="360"/>
      </w:pPr>
    </w:lvl>
    <w:lvl w:ilvl="4" w:tplc="FFFFFFFF" w:tentative="1">
      <w:start w:val="1"/>
      <w:numFmt w:val="lowerLetter"/>
      <w:lvlText w:val="%5."/>
      <w:lvlJc w:val="left"/>
      <w:pPr>
        <w:ind w:left="5378" w:hanging="360"/>
      </w:pPr>
    </w:lvl>
    <w:lvl w:ilvl="5" w:tplc="FFFFFFFF" w:tentative="1">
      <w:start w:val="1"/>
      <w:numFmt w:val="lowerRoman"/>
      <w:lvlText w:val="%6."/>
      <w:lvlJc w:val="right"/>
      <w:pPr>
        <w:ind w:left="6098" w:hanging="180"/>
      </w:pPr>
    </w:lvl>
    <w:lvl w:ilvl="6" w:tplc="FFFFFFFF" w:tentative="1">
      <w:start w:val="1"/>
      <w:numFmt w:val="decimal"/>
      <w:lvlText w:val="%7."/>
      <w:lvlJc w:val="left"/>
      <w:pPr>
        <w:ind w:left="6818" w:hanging="360"/>
      </w:pPr>
    </w:lvl>
    <w:lvl w:ilvl="7" w:tplc="FFFFFFFF" w:tentative="1">
      <w:start w:val="1"/>
      <w:numFmt w:val="lowerLetter"/>
      <w:lvlText w:val="%8."/>
      <w:lvlJc w:val="left"/>
      <w:pPr>
        <w:ind w:left="7538" w:hanging="360"/>
      </w:pPr>
    </w:lvl>
    <w:lvl w:ilvl="8" w:tplc="FFFFFFFF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4" w15:restartNumberingAfterBreak="0">
    <w:nsid w:val="736B20AB"/>
    <w:multiLevelType w:val="hybridMultilevel"/>
    <w:tmpl w:val="E12CDC00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5" w15:restartNumberingAfterBreak="0">
    <w:nsid w:val="760A1E60"/>
    <w:multiLevelType w:val="multilevel"/>
    <w:tmpl w:val="4A3E86DC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DB314B4"/>
    <w:multiLevelType w:val="hybridMultilevel"/>
    <w:tmpl w:val="01E030AA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 w16cid:durableId="757365879">
    <w:abstractNumId w:val="7"/>
  </w:num>
  <w:num w:numId="2" w16cid:durableId="753624174">
    <w:abstractNumId w:val="3"/>
  </w:num>
  <w:num w:numId="3" w16cid:durableId="489905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4903534">
    <w:abstractNumId w:val="11"/>
  </w:num>
  <w:num w:numId="5" w16cid:durableId="2010867533">
    <w:abstractNumId w:val="9"/>
  </w:num>
  <w:num w:numId="6" w16cid:durableId="1355031289">
    <w:abstractNumId w:val="18"/>
  </w:num>
  <w:num w:numId="7" w16cid:durableId="581644224">
    <w:abstractNumId w:val="1"/>
  </w:num>
  <w:num w:numId="8" w16cid:durableId="940533194">
    <w:abstractNumId w:val="8"/>
  </w:num>
  <w:num w:numId="9" w16cid:durableId="28920307">
    <w:abstractNumId w:val="25"/>
  </w:num>
  <w:num w:numId="10" w16cid:durableId="1106584802">
    <w:abstractNumId w:val="6"/>
  </w:num>
  <w:num w:numId="11" w16cid:durableId="970675364">
    <w:abstractNumId w:val="20"/>
  </w:num>
  <w:num w:numId="12" w16cid:durableId="385372024">
    <w:abstractNumId w:val="21"/>
  </w:num>
  <w:num w:numId="13" w16cid:durableId="678577595">
    <w:abstractNumId w:val="2"/>
  </w:num>
  <w:num w:numId="14" w16cid:durableId="419371446">
    <w:abstractNumId w:val="0"/>
  </w:num>
  <w:num w:numId="15" w16cid:durableId="1334916501">
    <w:abstractNumId w:val="16"/>
  </w:num>
  <w:num w:numId="16" w16cid:durableId="94130544">
    <w:abstractNumId w:val="24"/>
  </w:num>
  <w:num w:numId="17" w16cid:durableId="818958338">
    <w:abstractNumId w:val="23"/>
  </w:num>
  <w:num w:numId="18" w16cid:durableId="2057044360">
    <w:abstractNumId w:val="26"/>
  </w:num>
  <w:num w:numId="19" w16cid:durableId="1683779298">
    <w:abstractNumId w:val="5"/>
  </w:num>
  <w:num w:numId="20" w16cid:durableId="627512641">
    <w:abstractNumId w:val="4"/>
  </w:num>
  <w:num w:numId="21" w16cid:durableId="690835362">
    <w:abstractNumId w:val="10"/>
  </w:num>
  <w:num w:numId="22" w16cid:durableId="771784247">
    <w:abstractNumId w:val="22"/>
  </w:num>
  <w:num w:numId="23" w16cid:durableId="1923294441">
    <w:abstractNumId w:val="12"/>
  </w:num>
  <w:num w:numId="24" w16cid:durableId="799953193">
    <w:abstractNumId w:val="17"/>
  </w:num>
  <w:num w:numId="25" w16cid:durableId="1864514642">
    <w:abstractNumId w:val="14"/>
  </w:num>
  <w:num w:numId="26" w16cid:durableId="1267664033">
    <w:abstractNumId w:val="15"/>
  </w:num>
  <w:num w:numId="27" w16cid:durableId="238364599">
    <w:abstractNumId w:val="13"/>
  </w:num>
  <w:num w:numId="28" w16cid:durableId="173928291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нна Ромашко">
    <w15:presenceInfo w15:providerId="Windows Live" w15:userId="6be80a18a28901cb"/>
  </w15:person>
  <w15:person w15:author="- -">
    <w15:presenceInfo w15:providerId="Windows Live" w15:userId="4f5854dafbc974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82"/>
    <w:rsid w:val="00032B77"/>
    <w:rsid w:val="0006109D"/>
    <w:rsid w:val="00084ACB"/>
    <w:rsid w:val="000C0CF2"/>
    <w:rsid w:val="0012067D"/>
    <w:rsid w:val="00161B1C"/>
    <w:rsid w:val="001E0345"/>
    <w:rsid w:val="001E4534"/>
    <w:rsid w:val="0029799E"/>
    <w:rsid w:val="002D3DFE"/>
    <w:rsid w:val="002E19FB"/>
    <w:rsid w:val="002F15E0"/>
    <w:rsid w:val="002F579F"/>
    <w:rsid w:val="003142FE"/>
    <w:rsid w:val="003B5925"/>
    <w:rsid w:val="00451AAE"/>
    <w:rsid w:val="00587ECC"/>
    <w:rsid w:val="00597FF0"/>
    <w:rsid w:val="005C792C"/>
    <w:rsid w:val="006362CF"/>
    <w:rsid w:val="006B1986"/>
    <w:rsid w:val="006C0B77"/>
    <w:rsid w:val="00770294"/>
    <w:rsid w:val="007978EE"/>
    <w:rsid w:val="008242FF"/>
    <w:rsid w:val="00860901"/>
    <w:rsid w:val="00870751"/>
    <w:rsid w:val="008A41ED"/>
    <w:rsid w:val="00922C48"/>
    <w:rsid w:val="0092516A"/>
    <w:rsid w:val="0094625C"/>
    <w:rsid w:val="009A59F7"/>
    <w:rsid w:val="009D6A22"/>
    <w:rsid w:val="00A2269B"/>
    <w:rsid w:val="00AD5E96"/>
    <w:rsid w:val="00AF58FF"/>
    <w:rsid w:val="00B43381"/>
    <w:rsid w:val="00B611F7"/>
    <w:rsid w:val="00B915B7"/>
    <w:rsid w:val="00B9386B"/>
    <w:rsid w:val="00C00BB8"/>
    <w:rsid w:val="00C47B16"/>
    <w:rsid w:val="00CE64F6"/>
    <w:rsid w:val="00D30FF2"/>
    <w:rsid w:val="00D47B8B"/>
    <w:rsid w:val="00DA55B9"/>
    <w:rsid w:val="00DD766D"/>
    <w:rsid w:val="00DD7802"/>
    <w:rsid w:val="00DF3E82"/>
    <w:rsid w:val="00E1563E"/>
    <w:rsid w:val="00E4291B"/>
    <w:rsid w:val="00E74E6A"/>
    <w:rsid w:val="00E83F6D"/>
    <w:rsid w:val="00EA59DF"/>
    <w:rsid w:val="00EE4070"/>
    <w:rsid w:val="00F12C76"/>
    <w:rsid w:val="00FA7DF1"/>
    <w:rsid w:val="00FE259A"/>
    <w:rsid w:val="00FE5ED5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27DD"/>
  <w15:chartTrackingRefBased/>
  <w15:docId w15:val="{F3040D2A-F0D1-4167-AA61-4030B5C3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F7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F3E82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DF3E82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DF3E82"/>
    <w:pPr>
      <w:keepNext/>
      <w:keepLines/>
      <w:numPr>
        <w:ilvl w:val="2"/>
        <w:numId w:val="8"/>
      </w:numPr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E82"/>
    <w:pPr>
      <w:keepNext/>
      <w:keepLines/>
      <w:numPr>
        <w:ilvl w:val="3"/>
        <w:numId w:val="8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E82"/>
    <w:pPr>
      <w:keepNext/>
      <w:keepLines/>
      <w:numPr>
        <w:ilvl w:val="4"/>
        <w:numId w:val="8"/>
      </w:numPr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E8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E8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E82"/>
    <w:pPr>
      <w:keepNext/>
      <w:keepLines/>
      <w:numPr>
        <w:ilvl w:val="7"/>
        <w:numId w:val="8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E82"/>
    <w:pPr>
      <w:keepNext/>
      <w:keepLines/>
      <w:numPr>
        <w:ilvl w:val="8"/>
        <w:numId w:val="8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F3E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DF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"/>
    <w:uiPriority w:val="9"/>
    <w:semiHidden/>
    <w:rsid w:val="00DF3E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E8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F3E8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F3E8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F3E8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F3E8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F3E8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F3E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E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DF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F3E8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F3E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E8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E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E8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F3E82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0"/>
    <w:next w:val="a"/>
    <w:uiPriority w:val="39"/>
    <w:unhideWhenUsed/>
    <w:qFormat/>
    <w:rsid w:val="002D3DF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2D3DFE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2D3DFE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2D3DFE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2D3DFE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1E0345"/>
    <w:pPr>
      <w:numPr>
        <w:numId w:val="7"/>
      </w:numPr>
    </w:pPr>
  </w:style>
  <w:style w:type="numbering" w:customStyle="1" w:styleId="2">
    <w:name w:val="Стиль2"/>
    <w:uiPriority w:val="99"/>
    <w:rsid w:val="001E0345"/>
    <w:pPr>
      <w:numPr>
        <w:numId w:val="9"/>
      </w:numPr>
    </w:pPr>
  </w:style>
  <w:style w:type="numbering" w:customStyle="1" w:styleId="30">
    <w:name w:val="Стиль3"/>
    <w:uiPriority w:val="99"/>
    <w:rsid w:val="001E0345"/>
    <w:pPr>
      <w:numPr>
        <w:numId w:val="11"/>
      </w:numPr>
    </w:pPr>
  </w:style>
  <w:style w:type="paragraph" w:styleId="12">
    <w:name w:val="toc 1"/>
    <w:basedOn w:val="a"/>
    <w:next w:val="a"/>
    <w:autoRedefine/>
    <w:uiPriority w:val="39"/>
    <w:unhideWhenUsed/>
    <w:rsid w:val="00CE64F6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CE64F6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CE64F6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8A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92516A"/>
    <w:pPr>
      <w:spacing w:after="0" w:line="240" w:lineRule="auto"/>
    </w:pPr>
    <w:rPr>
      <w:rFonts w:ascii="Times New Roman" w:hAnsi="Times New Roman"/>
      <w:sz w:val="28"/>
    </w:rPr>
  </w:style>
  <w:style w:type="character" w:styleId="af4">
    <w:name w:val="annotation reference"/>
    <w:basedOn w:val="a0"/>
    <w:uiPriority w:val="99"/>
    <w:semiHidden/>
    <w:unhideWhenUsed/>
    <w:rsid w:val="009251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2516A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2516A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251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2516A"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5C7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A90A7-D371-4DB7-8E7E-FC07AC3B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4115</Words>
  <Characters>23461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Сергеевна Ромашко</dc:creator>
  <cp:keywords/>
  <dc:description/>
  <cp:lastModifiedBy>- -</cp:lastModifiedBy>
  <cp:revision>2</cp:revision>
  <dcterms:created xsi:type="dcterms:W3CDTF">2025-09-15T14:56:00Z</dcterms:created>
  <dcterms:modified xsi:type="dcterms:W3CDTF">2025-09-15T14:56:00Z</dcterms:modified>
</cp:coreProperties>
</file>